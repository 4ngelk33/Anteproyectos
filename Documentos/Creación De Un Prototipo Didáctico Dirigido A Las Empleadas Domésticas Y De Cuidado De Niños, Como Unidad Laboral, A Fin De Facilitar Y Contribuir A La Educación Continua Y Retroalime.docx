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1D699" w14:textId="77777777" w:rsidR="008424F1" w:rsidRDefault="008424F1" w:rsidP="00CB7BC5">
      <w:pPr>
        <w:jc w:val="center"/>
        <w:rPr>
          <w:lang w:val="es-419"/>
        </w:rPr>
      </w:pPr>
    </w:p>
    <w:p w14:paraId="483D4DF5" w14:textId="77777777" w:rsidR="008424F1" w:rsidRDefault="008424F1" w:rsidP="00CB7BC5">
      <w:pPr>
        <w:jc w:val="center"/>
        <w:rPr>
          <w:lang w:val="es-419"/>
        </w:rPr>
      </w:pPr>
    </w:p>
    <w:p w14:paraId="6A8488AA" w14:textId="73BAA8D8" w:rsidR="00CB7BC5" w:rsidRDefault="00886CE1" w:rsidP="00CB7BC5">
      <w:pPr>
        <w:jc w:val="center"/>
        <w:rPr>
          <w:lang w:val="es-419"/>
        </w:rPr>
      </w:pPr>
      <w:r w:rsidRPr="00886CE1">
        <w:rPr>
          <w:lang w:val="es-419"/>
        </w:rPr>
        <w:t xml:space="preserve">Creación de un </w:t>
      </w:r>
      <w:ins w:id="0" w:author="pc studio" w:date="2025-05-08T22:26:00Z">
        <w:r w:rsidR="002B678E">
          <w:rPr>
            <w:lang w:val="es-419"/>
          </w:rPr>
          <w:t>prototipo</w:t>
        </w:r>
      </w:ins>
      <w:del w:id="1" w:author="pc studio" w:date="2025-05-08T22:26:00Z">
        <w:r w:rsidRPr="00886CE1" w:rsidDel="002B678E">
          <w:rPr>
            <w:lang w:val="es-419"/>
          </w:rPr>
          <w:delText>Diseño</w:delText>
        </w:r>
      </w:del>
      <w:r w:rsidRPr="00886CE1">
        <w:rPr>
          <w:lang w:val="es-419"/>
        </w:rPr>
        <w:t xml:space="preserve"> </w:t>
      </w:r>
      <w:del w:id="2" w:author="pc studio" w:date="2025-05-08T22:22:00Z">
        <w:r w:rsidRPr="00886CE1" w:rsidDel="00EC2152">
          <w:rPr>
            <w:lang w:val="es-419"/>
          </w:rPr>
          <w:delText>interactivo, d</w:delText>
        </w:r>
      </w:del>
      <w:ins w:id="3" w:author="pc studio" w:date="2025-05-08T22:22:00Z">
        <w:r w:rsidR="00EC2152">
          <w:rPr>
            <w:lang w:val="es-419"/>
          </w:rPr>
          <w:t>di</w:t>
        </w:r>
      </w:ins>
      <w:del w:id="4" w:author="pc studio" w:date="2025-05-08T22:22:00Z">
        <w:r w:rsidRPr="00886CE1" w:rsidDel="00EC2152">
          <w:rPr>
            <w:lang w:val="es-419"/>
          </w:rPr>
          <w:delText>i</w:delText>
        </w:r>
      </w:del>
      <w:r w:rsidRPr="00886CE1">
        <w:rPr>
          <w:lang w:val="es-419"/>
        </w:rPr>
        <w:t>dáctico</w:t>
      </w:r>
      <w:ins w:id="5" w:author="pc studio" w:date="2025-05-08T22:22:00Z">
        <w:r w:rsidR="00EC2152">
          <w:rPr>
            <w:lang w:val="es-419"/>
          </w:rPr>
          <w:t xml:space="preserve"> d</w:t>
        </w:r>
      </w:ins>
      <w:del w:id="6" w:author="pc studio" w:date="2025-05-08T22:22:00Z">
        <w:r w:rsidRPr="00886CE1" w:rsidDel="00EC2152">
          <w:rPr>
            <w:lang w:val="es-419"/>
          </w:rPr>
          <w:delText xml:space="preserve"> y pedagógico d</w:delText>
        </w:r>
      </w:del>
      <w:r w:rsidRPr="00886CE1">
        <w:rPr>
          <w:lang w:val="es-419"/>
        </w:rPr>
        <w:t xml:space="preserve">irigido a las empleadas domésticas y de cuidado de niños, como unidad laboral, a fin de facilitar y contribuir a la educación continua </w:t>
      </w:r>
      <w:ins w:id="7" w:author="pc studio" w:date="2025-05-08T22:27:00Z">
        <w:r w:rsidR="002B678E">
          <w:rPr>
            <w:lang w:val="es-419"/>
          </w:rPr>
          <w:t xml:space="preserve">y </w:t>
        </w:r>
      </w:ins>
      <w:ins w:id="8" w:author="pc studio" w:date="2025-05-08T22:29:00Z">
        <w:r w:rsidR="002B678E">
          <w:rPr>
            <w:lang w:val="es-419"/>
          </w:rPr>
          <w:t>retroalimentación de</w:t>
        </w:r>
      </w:ins>
      <w:ins w:id="9" w:author="pc studio" w:date="2025-05-08T22:27:00Z">
        <w:r w:rsidR="002B678E">
          <w:rPr>
            <w:lang w:val="es-419"/>
          </w:rPr>
          <w:t xml:space="preserve"> </w:t>
        </w:r>
      </w:ins>
      <w:ins w:id="10" w:author="pc studio" w:date="2025-05-08T22:28:00Z">
        <w:r w:rsidR="002B678E">
          <w:rPr>
            <w:lang w:val="es-419"/>
          </w:rPr>
          <w:t xml:space="preserve">lecto-escritura y matemáticas básicas, bajo </w:t>
        </w:r>
      </w:ins>
      <w:del w:id="11" w:author="pc studio" w:date="2025-05-08T22:27:00Z">
        <w:r w:rsidRPr="00886CE1" w:rsidDel="002B678E">
          <w:rPr>
            <w:lang w:val="es-419"/>
          </w:rPr>
          <w:delText xml:space="preserve">e integral bajo </w:delText>
        </w:r>
      </w:del>
      <w:r w:rsidRPr="00886CE1">
        <w:rPr>
          <w:lang w:val="es-419"/>
        </w:rPr>
        <w:t>enfoque tecnológico-lúdico.</w:t>
      </w:r>
    </w:p>
    <w:p w14:paraId="1C963A36" w14:textId="77777777" w:rsidR="00CB7BC5" w:rsidRDefault="00CB7BC5" w:rsidP="00CB7BC5">
      <w:pPr>
        <w:jc w:val="center"/>
        <w:rPr>
          <w:lang w:val="es-419"/>
        </w:rPr>
      </w:pPr>
    </w:p>
    <w:p w14:paraId="2A79DCE4" w14:textId="77777777" w:rsidR="00CB7BC5" w:rsidRDefault="00CB7BC5" w:rsidP="00CB7BC5">
      <w:pPr>
        <w:jc w:val="center"/>
        <w:rPr>
          <w:lang w:val="es-419"/>
        </w:rPr>
      </w:pPr>
    </w:p>
    <w:p w14:paraId="4B634ED4" w14:textId="77777777" w:rsidR="00CB7BC5" w:rsidRDefault="00CB7BC5" w:rsidP="00CB7BC5">
      <w:pPr>
        <w:jc w:val="center"/>
        <w:rPr>
          <w:lang w:val="es-419"/>
        </w:rPr>
      </w:pPr>
    </w:p>
    <w:p w14:paraId="477F9D80" w14:textId="77777777" w:rsidR="00CB7BC5" w:rsidRDefault="00CB7BC5" w:rsidP="00CB7BC5">
      <w:pPr>
        <w:jc w:val="center"/>
        <w:rPr>
          <w:lang w:val="es-419"/>
        </w:rPr>
      </w:pPr>
    </w:p>
    <w:p w14:paraId="33728F01" w14:textId="77777777" w:rsidR="00CB7BC5" w:rsidRDefault="00CB7BC5" w:rsidP="00CB7BC5">
      <w:pPr>
        <w:jc w:val="center"/>
        <w:rPr>
          <w:lang w:val="es-419"/>
        </w:rPr>
      </w:pPr>
    </w:p>
    <w:p w14:paraId="36AD4C40" w14:textId="77777777" w:rsidR="006F79E8" w:rsidRDefault="006F79E8" w:rsidP="00CB7BC5">
      <w:pPr>
        <w:jc w:val="center"/>
        <w:rPr>
          <w:lang w:val="es-419"/>
        </w:rPr>
      </w:pPr>
    </w:p>
    <w:p w14:paraId="5972054E" w14:textId="257A2642" w:rsidR="006F79E8" w:rsidRDefault="003A3DAA" w:rsidP="00CB7BC5">
      <w:pPr>
        <w:jc w:val="center"/>
        <w:rPr>
          <w:lang w:val="es-419"/>
        </w:rPr>
      </w:pPr>
      <w:r>
        <w:rPr>
          <w:lang w:val="es-419"/>
        </w:rPr>
        <w:t>ANTEPROYECTO DE TRABAJO DE GRADO</w:t>
      </w:r>
    </w:p>
    <w:p w14:paraId="02834EB5" w14:textId="77777777" w:rsidR="00CB7BC5" w:rsidRDefault="00CB7BC5" w:rsidP="00CB7BC5">
      <w:pPr>
        <w:jc w:val="center"/>
        <w:rPr>
          <w:lang w:val="es-419"/>
        </w:rPr>
      </w:pPr>
    </w:p>
    <w:p w14:paraId="0C3F557D" w14:textId="77777777" w:rsidR="00CB7BC5" w:rsidRDefault="00CB7BC5" w:rsidP="00CB7BC5">
      <w:pPr>
        <w:jc w:val="center"/>
        <w:rPr>
          <w:lang w:val="es-419"/>
        </w:rPr>
      </w:pPr>
    </w:p>
    <w:p w14:paraId="691B1823" w14:textId="77777777" w:rsidR="00CB7BC5" w:rsidRDefault="00CB7BC5" w:rsidP="00CB7BC5">
      <w:pPr>
        <w:jc w:val="center"/>
        <w:rPr>
          <w:lang w:val="es-419"/>
        </w:rPr>
      </w:pPr>
    </w:p>
    <w:p w14:paraId="7C4B9C97" w14:textId="77777777" w:rsidR="00CB7BC5" w:rsidRDefault="00CB7BC5" w:rsidP="00CB7BC5">
      <w:pPr>
        <w:jc w:val="center"/>
        <w:rPr>
          <w:lang w:val="es-419"/>
        </w:rPr>
      </w:pPr>
    </w:p>
    <w:p w14:paraId="7EDD7812" w14:textId="42E956D8" w:rsidR="006F79E8" w:rsidRDefault="003A3DAA" w:rsidP="00CB7BC5">
      <w:pPr>
        <w:jc w:val="center"/>
        <w:rPr>
          <w:lang w:val="es-419"/>
        </w:rPr>
      </w:pPr>
      <w:r>
        <w:rPr>
          <w:lang w:val="es-419"/>
        </w:rPr>
        <w:t>PRESENTADO POR</w:t>
      </w:r>
    </w:p>
    <w:p w14:paraId="053B8D2D" w14:textId="587BA03C" w:rsidR="00CB7BC5" w:rsidRDefault="00C341EC" w:rsidP="00CB7BC5">
      <w:pPr>
        <w:jc w:val="center"/>
        <w:rPr>
          <w:lang w:val="es-419"/>
        </w:rPr>
      </w:pPr>
      <w:r w:rsidRPr="00C341EC">
        <w:rPr>
          <w:lang w:val="es-419"/>
        </w:rPr>
        <w:t>Dickmaris del Rosario Toyo Acosta.</w:t>
      </w:r>
    </w:p>
    <w:p w14:paraId="60115A44" w14:textId="77777777" w:rsidR="00C139FE" w:rsidRDefault="00C139FE" w:rsidP="00CB7BC5">
      <w:pPr>
        <w:jc w:val="center"/>
        <w:rPr>
          <w:lang w:val="es-419"/>
        </w:rPr>
      </w:pPr>
    </w:p>
    <w:p w14:paraId="17485465" w14:textId="77777777" w:rsidR="003A3DAA" w:rsidRDefault="003A3DAA" w:rsidP="00CB7BC5">
      <w:pPr>
        <w:jc w:val="center"/>
        <w:rPr>
          <w:lang w:val="es-419"/>
        </w:rPr>
      </w:pPr>
    </w:p>
    <w:p w14:paraId="70A22B34" w14:textId="20FB52C6" w:rsidR="003A3DAA" w:rsidRDefault="003A3DAA" w:rsidP="00CB7BC5">
      <w:pPr>
        <w:jc w:val="center"/>
        <w:rPr>
          <w:lang w:val="es-419"/>
        </w:rPr>
      </w:pPr>
      <w:r>
        <w:rPr>
          <w:lang w:val="es-419"/>
        </w:rPr>
        <w:t>UNIVERSIDAD PEDAGÓGICA NACIONAL</w:t>
      </w:r>
    </w:p>
    <w:p w14:paraId="659D283D" w14:textId="5B62BE8B" w:rsidR="003A3DAA" w:rsidRPr="00CD67A7" w:rsidRDefault="003A3DAA" w:rsidP="00CB7BC5">
      <w:pPr>
        <w:jc w:val="center"/>
        <w:rPr>
          <w:lang w:val="es-419"/>
        </w:rPr>
      </w:pPr>
      <w:r>
        <w:rPr>
          <w:lang w:val="es-419"/>
        </w:rPr>
        <w:t>LICENCIATURA EN DISEÑO TECNOLÓGICO</w:t>
      </w:r>
    </w:p>
    <w:p w14:paraId="349EBD73" w14:textId="4448E1D8" w:rsidR="00CB7BC5" w:rsidRDefault="00CB7BC5" w:rsidP="00CB7BC5">
      <w:pPr>
        <w:jc w:val="center"/>
        <w:rPr>
          <w:lang w:val="es-419"/>
        </w:rPr>
      </w:pPr>
      <w:r>
        <w:rPr>
          <w:lang w:val="es-419"/>
        </w:rPr>
        <w:t>BOGOTÁ, COLOMBIA</w:t>
      </w:r>
    </w:p>
    <w:p w14:paraId="2C651262" w14:textId="21207B4C" w:rsidR="00490F26" w:rsidRPr="00CD67A7" w:rsidRDefault="00CB7BC5" w:rsidP="00CB7BC5">
      <w:pPr>
        <w:jc w:val="center"/>
        <w:rPr>
          <w:lang w:val="es-419"/>
        </w:rPr>
      </w:pPr>
      <w:r>
        <w:rPr>
          <w:lang w:val="es-419"/>
        </w:rPr>
        <w:t>2025</w:t>
      </w:r>
      <w:r w:rsidR="00490F26" w:rsidRPr="00CD67A7">
        <w:rPr>
          <w:lang w:val="es-419"/>
        </w:rPr>
        <w:br w:type="page"/>
      </w:r>
    </w:p>
    <w:p w14:paraId="6D2EA05D" w14:textId="37B92F39" w:rsidR="00490F26" w:rsidRPr="00CD67A7" w:rsidRDefault="00300027" w:rsidP="0008714D">
      <w:pPr>
        <w:pStyle w:val="Ttulo1"/>
        <w:jc w:val="both"/>
        <w:rPr>
          <w:rFonts w:asciiTheme="minorHAnsi" w:hAnsiTheme="minorHAnsi"/>
          <w:sz w:val="24"/>
          <w:szCs w:val="24"/>
          <w:lang w:val="es-419"/>
        </w:rPr>
      </w:pPr>
      <w:r>
        <w:rPr>
          <w:rFonts w:asciiTheme="minorHAnsi" w:hAnsiTheme="minorHAnsi"/>
          <w:sz w:val="24"/>
          <w:szCs w:val="24"/>
          <w:lang w:val="es-419"/>
        </w:rPr>
        <w:lastRenderedPageBreak/>
        <w:t xml:space="preserve">1. </w:t>
      </w:r>
      <w:r w:rsidR="00490F26" w:rsidRPr="00CD67A7">
        <w:rPr>
          <w:rFonts w:asciiTheme="minorHAnsi" w:hAnsiTheme="minorHAnsi"/>
          <w:sz w:val="24"/>
          <w:szCs w:val="24"/>
          <w:lang w:val="es-419"/>
        </w:rPr>
        <w:t>Planteamiento del problema</w:t>
      </w:r>
    </w:p>
    <w:p w14:paraId="0402DB03" w14:textId="0123A17E" w:rsidR="00C341EC" w:rsidRPr="00C341EC" w:rsidDel="003667E6" w:rsidRDefault="00C341EC" w:rsidP="00C341EC">
      <w:pPr>
        <w:pStyle w:val="Ttulo2"/>
        <w:jc w:val="both"/>
        <w:rPr>
          <w:del w:id="12" w:author="Jesús Pardo" w:date="2025-05-08T07:02:00Z"/>
          <w:rFonts w:asciiTheme="minorHAnsi" w:eastAsiaTheme="minorHAnsi" w:hAnsiTheme="minorHAnsi" w:cstheme="minorBidi"/>
          <w:color w:val="auto"/>
          <w:sz w:val="24"/>
          <w:szCs w:val="24"/>
          <w:lang w:val="es-419"/>
        </w:rPr>
      </w:pPr>
      <w:del w:id="13" w:author="Jesús Pardo" w:date="2025-05-08T07:02:00Z">
        <w:r w:rsidRPr="00C341EC" w:rsidDel="003667E6">
          <w:rPr>
            <w:rFonts w:asciiTheme="minorHAnsi" w:eastAsiaTheme="minorHAnsi" w:hAnsiTheme="minorHAnsi" w:cstheme="minorBidi"/>
            <w:color w:val="auto"/>
            <w:sz w:val="24"/>
            <w:szCs w:val="24"/>
            <w:lang w:val="es-419"/>
          </w:rPr>
          <w:delText xml:space="preserve">     El trabajo y/o servicio de una Empleada Doméstica asociada a la educación, como parte integral e inclusiva dentro de las labores asignadas. Como realizar ambas tareas, de manera paralela, con eficacia y eficiencia en las dos áreas, sin descuidar una de la otra. </w:delText>
        </w:r>
      </w:del>
    </w:p>
    <w:p w14:paraId="7C98A767" w14:textId="7B03077B" w:rsidR="00C341EC" w:rsidRPr="00C341EC" w:rsidRDefault="00C341EC" w:rsidP="00C341EC">
      <w:pPr>
        <w:pStyle w:val="Ttulo2"/>
        <w:jc w:val="both"/>
        <w:rPr>
          <w:rFonts w:asciiTheme="minorHAnsi" w:eastAsiaTheme="minorHAnsi" w:hAnsiTheme="minorHAnsi" w:cstheme="minorBidi"/>
          <w:color w:val="auto"/>
          <w:sz w:val="24"/>
          <w:szCs w:val="24"/>
          <w:lang w:val="es-419"/>
        </w:rPr>
      </w:pPr>
      <w:r w:rsidRPr="00C341EC">
        <w:rPr>
          <w:rFonts w:asciiTheme="minorHAnsi" w:eastAsiaTheme="minorHAnsi" w:hAnsiTheme="minorHAnsi" w:cstheme="minorBidi"/>
          <w:color w:val="auto"/>
          <w:sz w:val="24"/>
          <w:szCs w:val="24"/>
          <w:lang w:val="es-419"/>
        </w:rPr>
        <w:t xml:space="preserve">     El trabajo y/o servicio </w:t>
      </w:r>
      <w:r w:rsidR="00AD777B" w:rsidRPr="00C341EC">
        <w:rPr>
          <w:rFonts w:asciiTheme="minorHAnsi" w:eastAsiaTheme="minorHAnsi" w:hAnsiTheme="minorHAnsi" w:cstheme="minorBidi"/>
          <w:color w:val="auto"/>
          <w:sz w:val="24"/>
          <w:szCs w:val="24"/>
          <w:lang w:val="es-419"/>
        </w:rPr>
        <w:t>doméstico</w:t>
      </w:r>
      <w:r w:rsidRPr="00C341EC">
        <w:rPr>
          <w:rFonts w:asciiTheme="minorHAnsi" w:eastAsiaTheme="minorHAnsi" w:hAnsiTheme="minorHAnsi" w:cstheme="minorBidi"/>
          <w:color w:val="auto"/>
          <w:sz w:val="24"/>
          <w:szCs w:val="24"/>
          <w:lang w:val="es-419"/>
        </w:rPr>
        <w:t xml:space="preserve"> </w:t>
      </w:r>
      <w:ins w:id="14" w:author="pc studio" w:date="2025-05-08T22:30:00Z">
        <w:r w:rsidR="00506CA2">
          <w:rPr>
            <w:rFonts w:asciiTheme="minorHAnsi" w:eastAsiaTheme="minorHAnsi" w:hAnsiTheme="minorHAnsi" w:cstheme="minorBidi"/>
            <w:color w:val="auto"/>
            <w:sz w:val="24"/>
            <w:szCs w:val="24"/>
            <w:lang w:val="es-419"/>
          </w:rPr>
          <w:t xml:space="preserve"> es </w:t>
        </w:r>
      </w:ins>
      <w:ins w:id="15" w:author="pc studio" w:date="2025-05-08T22:31:00Z">
        <w:r w:rsidR="00506CA2">
          <w:rPr>
            <w:rFonts w:asciiTheme="minorHAnsi" w:eastAsiaTheme="minorHAnsi" w:hAnsiTheme="minorHAnsi" w:cstheme="minorBidi"/>
            <w:color w:val="auto"/>
            <w:sz w:val="24"/>
            <w:szCs w:val="24"/>
            <w:lang w:val="es-419"/>
          </w:rPr>
          <w:t>más</w:t>
        </w:r>
      </w:ins>
      <w:ins w:id="16" w:author="pc studio" w:date="2025-05-08T22:30:00Z">
        <w:r w:rsidR="00506CA2">
          <w:rPr>
            <w:rFonts w:asciiTheme="minorHAnsi" w:eastAsiaTheme="minorHAnsi" w:hAnsiTheme="minorHAnsi" w:cstheme="minorBidi"/>
            <w:color w:val="auto"/>
            <w:sz w:val="24"/>
            <w:szCs w:val="24"/>
            <w:lang w:val="es-419"/>
          </w:rPr>
          <w:t xml:space="preserve"> efectivo cuando se realiza en </w:t>
        </w:r>
      </w:ins>
      <w:del w:id="17" w:author="pc studio" w:date="2025-05-08T22:30:00Z">
        <w:r w:rsidRPr="00C341EC" w:rsidDel="00506CA2">
          <w:rPr>
            <w:rFonts w:asciiTheme="minorHAnsi" w:eastAsiaTheme="minorHAnsi" w:hAnsiTheme="minorHAnsi" w:cstheme="minorBidi"/>
            <w:color w:val="auto"/>
            <w:sz w:val="24"/>
            <w:szCs w:val="24"/>
            <w:lang w:val="es-419"/>
          </w:rPr>
          <w:delText xml:space="preserve">por </w:delText>
        </w:r>
        <w:r w:rsidR="00AD777B" w:rsidRPr="00C341EC" w:rsidDel="00506CA2">
          <w:rPr>
            <w:rFonts w:asciiTheme="minorHAnsi" w:eastAsiaTheme="minorHAnsi" w:hAnsiTheme="minorHAnsi" w:cstheme="minorBidi"/>
            <w:color w:val="auto"/>
            <w:sz w:val="24"/>
            <w:szCs w:val="24"/>
            <w:lang w:val="es-419"/>
          </w:rPr>
          <w:delText>sí</w:delText>
        </w:r>
        <w:r w:rsidRPr="00C341EC" w:rsidDel="00506CA2">
          <w:rPr>
            <w:rFonts w:asciiTheme="minorHAnsi" w:eastAsiaTheme="minorHAnsi" w:hAnsiTheme="minorHAnsi" w:cstheme="minorBidi"/>
            <w:color w:val="auto"/>
            <w:sz w:val="24"/>
            <w:szCs w:val="24"/>
            <w:lang w:val="es-419"/>
          </w:rPr>
          <w:delText xml:space="preserve"> solo, no genera o devenga responsabilidades </w:delText>
        </w:r>
        <w:r w:rsidR="00AD777B" w:rsidRPr="00C341EC" w:rsidDel="00506CA2">
          <w:rPr>
            <w:rFonts w:asciiTheme="minorHAnsi" w:eastAsiaTheme="minorHAnsi" w:hAnsiTheme="minorHAnsi" w:cstheme="minorBidi"/>
            <w:color w:val="auto"/>
            <w:sz w:val="24"/>
            <w:szCs w:val="24"/>
            <w:lang w:val="es-419"/>
          </w:rPr>
          <w:delText>más</w:delText>
        </w:r>
        <w:r w:rsidRPr="00C341EC" w:rsidDel="00506CA2">
          <w:rPr>
            <w:rFonts w:asciiTheme="minorHAnsi" w:eastAsiaTheme="minorHAnsi" w:hAnsiTheme="minorHAnsi" w:cstheme="minorBidi"/>
            <w:color w:val="auto"/>
            <w:sz w:val="24"/>
            <w:szCs w:val="24"/>
            <w:lang w:val="es-419"/>
          </w:rPr>
          <w:delText xml:space="preserve"> que las de hacer lo dispuesto y establecido en tareas de hogar, es decir, lavar, planchar, asear pisos;</w:delText>
        </w:r>
      </w:del>
      <w:ins w:id="18" w:author="Jesús Pardo" w:date="2025-05-08T07:03:00Z">
        <w:del w:id="19" w:author="pc studio" w:date="2025-05-08T22:30:00Z">
          <w:r w:rsidR="00B70D0A" w:rsidDel="00506CA2">
            <w:rPr>
              <w:rFonts w:asciiTheme="minorHAnsi" w:eastAsiaTheme="minorHAnsi" w:hAnsiTheme="minorHAnsi" w:cstheme="minorBidi"/>
              <w:color w:val="auto"/>
              <w:sz w:val="24"/>
              <w:szCs w:val="24"/>
              <w:lang w:val="es-419"/>
            </w:rPr>
            <w:delText>,</w:delText>
          </w:r>
        </w:del>
      </w:ins>
      <w:del w:id="20" w:author="pc studio" w:date="2025-05-08T22:30:00Z">
        <w:r w:rsidRPr="00C341EC" w:rsidDel="00506CA2">
          <w:rPr>
            <w:rFonts w:asciiTheme="minorHAnsi" w:eastAsiaTheme="minorHAnsi" w:hAnsiTheme="minorHAnsi" w:cstheme="minorBidi"/>
            <w:color w:val="auto"/>
            <w:sz w:val="24"/>
            <w:szCs w:val="24"/>
            <w:lang w:val="es-419"/>
          </w:rPr>
          <w:delText xml:space="preserve"> baños;</w:delText>
        </w:r>
      </w:del>
      <w:ins w:id="21" w:author="Jesús Pardo" w:date="2025-05-08T07:03:00Z">
        <w:del w:id="22" w:author="pc studio" w:date="2025-05-08T22:30:00Z">
          <w:r w:rsidR="00B70D0A" w:rsidDel="00506CA2">
            <w:rPr>
              <w:rFonts w:asciiTheme="minorHAnsi" w:eastAsiaTheme="minorHAnsi" w:hAnsiTheme="minorHAnsi" w:cstheme="minorBidi"/>
              <w:color w:val="auto"/>
              <w:sz w:val="24"/>
              <w:szCs w:val="24"/>
              <w:lang w:val="es-419"/>
            </w:rPr>
            <w:delText>,</w:delText>
          </w:r>
        </w:del>
      </w:ins>
      <w:del w:id="23" w:author="pc studio" w:date="2025-05-08T22:30:00Z">
        <w:r w:rsidRPr="00C341EC" w:rsidDel="00506CA2">
          <w:rPr>
            <w:rFonts w:asciiTheme="minorHAnsi" w:eastAsiaTheme="minorHAnsi" w:hAnsiTheme="minorHAnsi" w:cstheme="minorBidi"/>
            <w:color w:val="auto"/>
            <w:sz w:val="24"/>
            <w:szCs w:val="24"/>
            <w:lang w:val="es-419"/>
          </w:rPr>
          <w:delText xml:space="preserve"> habitaciones, entre otras. Todo ello en </w:delText>
        </w:r>
      </w:del>
      <w:r w:rsidRPr="00C341EC">
        <w:rPr>
          <w:rFonts w:asciiTheme="minorHAnsi" w:eastAsiaTheme="minorHAnsi" w:hAnsiTheme="minorHAnsi" w:cstheme="minorBidi"/>
          <w:color w:val="auto"/>
          <w:sz w:val="24"/>
          <w:szCs w:val="24"/>
          <w:lang w:val="es-419"/>
        </w:rPr>
        <w:t>el menor tiempo posible, pero de forma rápida y efectiva. Ahora</w:t>
      </w:r>
      <w:ins w:id="24" w:author="Jesús Pardo" w:date="2025-05-08T07:03:00Z">
        <w:r w:rsidR="00B70D0A">
          <w:rPr>
            <w:rFonts w:asciiTheme="minorHAnsi" w:eastAsiaTheme="minorHAnsi" w:hAnsiTheme="minorHAnsi" w:cstheme="minorBidi"/>
            <w:color w:val="auto"/>
            <w:sz w:val="24"/>
            <w:szCs w:val="24"/>
            <w:lang w:val="es-419"/>
          </w:rPr>
          <w:t>,</w:t>
        </w:r>
      </w:ins>
      <w:r w:rsidRPr="00C341EC">
        <w:rPr>
          <w:rFonts w:asciiTheme="minorHAnsi" w:eastAsiaTheme="minorHAnsi" w:hAnsiTheme="minorHAnsi" w:cstheme="minorBidi"/>
          <w:color w:val="auto"/>
          <w:sz w:val="24"/>
          <w:szCs w:val="24"/>
          <w:lang w:val="es-419"/>
        </w:rPr>
        <w:t xml:space="preserve"> cuando esta labor se hace</w:t>
      </w:r>
      <w:del w:id="25" w:author="Jesús Pardo" w:date="2025-05-08T07:03:00Z">
        <w:r w:rsidRPr="00C341EC" w:rsidDel="00B70D0A">
          <w:rPr>
            <w:rFonts w:asciiTheme="minorHAnsi" w:eastAsiaTheme="minorHAnsi" w:hAnsiTheme="minorHAnsi" w:cstheme="minorBidi"/>
            <w:color w:val="auto"/>
            <w:sz w:val="24"/>
            <w:szCs w:val="24"/>
            <w:lang w:val="es-419"/>
          </w:rPr>
          <w:delText>r</w:delText>
        </w:r>
      </w:del>
      <w:r w:rsidRPr="00C341EC">
        <w:rPr>
          <w:rFonts w:asciiTheme="minorHAnsi" w:eastAsiaTheme="minorHAnsi" w:hAnsiTheme="minorHAnsi" w:cstheme="minorBidi"/>
          <w:color w:val="auto"/>
          <w:sz w:val="24"/>
          <w:szCs w:val="24"/>
          <w:lang w:val="es-419"/>
        </w:rPr>
        <w:t xml:space="preserve"> parte y contiene el cuidado de niños, la situación cambia y se hace</w:t>
      </w:r>
      <w:del w:id="26" w:author="pc studio" w:date="2025-05-08T22:31:00Z">
        <w:r w:rsidRPr="00C341EC" w:rsidDel="00506CA2">
          <w:rPr>
            <w:rFonts w:asciiTheme="minorHAnsi" w:eastAsiaTheme="minorHAnsi" w:hAnsiTheme="minorHAnsi" w:cstheme="minorBidi"/>
            <w:color w:val="auto"/>
            <w:sz w:val="24"/>
            <w:szCs w:val="24"/>
            <w:lang w:val="es-419"/>
          </w:rPr>
          <w:delText>r</w:delText>
        </w:r>
      </w:del>
      <w:r w:rsidRPr="00C341EC">
        <w:rPr>
          <w:rFonts w:asciiTheme="minorHAnsi" w:eastAsiaTheme="minorHAnsi" w:hAnsiTheme="minorHAnsi" w:cstheme="minorBidi"/>
          <w:color w:val="auto"/>
          <w:sz w:val="24"/>
          <w:szCs w:val="24"/>
          <w:lang w:val="es-419"/>
        </w:rPr>
        <w:t xml:space="preserve"> más compleja la realización </w:t>
      </w:r>
      <w:ins w:id="27" w:author="pc studio" w:date="2025-05-08T22:31:00Z">
        <w:r w:rsidR="00506CA2">
          <w:rPr>
            <w:rFonts w:asciiTheme="minorHAnsi" w:eastAsiaTheme="minorHAnsi" w:hAnsiTheme="minorHAnsi" w:cstheme="minorBidi"/>
            <w:color w:val="auto"/>
            <w:sz w:val="24"/>
            <w:szCs w:val="24"/>
            <w:lang w:val="es-419"/>
          </w:rPr>
          <w:t>de forma</w:t>
        </w:r>
      </w:ins>
      <w:del w:id="28" w:author="pc studio" w:date="2025-05-08T22:31:00Z">
        <w:r w:rsidRPr="00C341EC" w:rsidDel="00506CA2">
          <w:rPr>
            <w:rFonts w:asciiTheme="minorHAnsi" w:eastAsiaTheme="minorHAnsi" w:hAnsiTheme="minorHAnsi" w:cstheme="minorBidi"/>
            <w:color w:val="auto"/>
            <w:sz w:val="24"/>
            <w:szCs w:val="24"/>
            <w:lang w:val="es-419"/>
          </w:rPr>
          <w:delText>efectiva y</w:delText>
        </w:r>
      </w:del>
      <w:r w:rsidRPr="00C341EC">
        <w:rPr>
          <w:rFonts w:asciiTheme="minorHAnsi" w:eastAsiaTheme="minorHAnsi" w:hAnsiTheme="minorHAnsi" w:cstheme="minorBidi"/>
          <w:color w:val="auto"/>
          <w:sz w:val="24"/>
          <w:szCs w:val="24"/>
          <w:lang w:val="es-419"/>
        </w:rPr>
        <w:t xml:space="preserve"> eficiente</w:t>
      </w:r>
      <w:del w:id="29" w:author="pc studio" w:date="2025-05-08T22:31:00Z">
        <w:r w:rsidRPr="00C341EC" w:rsidDel="00506CA2">
          <w:rPr>
            <w:rFonts w:asciiTheme="minorHAnsi" w:eastAsiaTheme="minorHAnsi" w:hAnsiTheme="minorHAnsi" w:cstheme="minorBidi"/>
            <w:color w:val="auto"/>
            <w:sz w:val="24"/>
            <w:szCs w:val="24"/>
            <w:lang w:val="es-419"/>
          </w:rPr>
          <w:delText xml:space="preserve"> de ambas áreas</w:delText>
        </w:r>
      </w:del>
      <w:r w:rsidRPr="00C341EC">
        <w:rPr>
          <w:rFonts w:asciiTheme="minorHAnsi" w:eastAsiaTheme="minorHAnsi" w:hAnsiTheme="minorHAnsi" w:cstheme="minorBidi"/>
          <w:color w:val="auto"/>
          <w:sz w:val="24"/>
          <w:szCs w:val="24"/>
          <w:lang w:val="es-419"/>
        </w:rPr>
        <w:t xml:space="preserve">. Por lo general, se les dedica más tiempo y esfuerzo a los niños o </w:t>
      </w:r>
      <w:r w:rsidR="00AD777B" w:rsidRPr="00C341EC">
        <w:rPr>
          <w:rFonts w:asciiTheme="minorHAnsi" w:eastAsiaTheme="minorHAnsi" w:hAnsiTheme="minorHAnsi" w:cstheme="minorBidi"/>
          <w:color w:val="auto"/>
          <w:sz w:val="24"/>
          <w:szCs w:val="24"/>
          <w:lang w:val="es-419"/>
        </w:rPr>
        <w:t>a</w:t>
      </w:r>
      <w:r w:rsidRPr="00C341EC">
        <w:rPr>
          <w:rFonts w:asciiTheme="minorHAnsi" w:eastAsiaTheme="minorHAnsi" w:hAnsiTheme="minorHAnsi" w:cstheme="minorBidi"/>
          <w:color w:val="auto"/>
          <w:sz w:val="24"/>
          <w:szCs w:val="24"/>
          <w:lang w:val="es-419"/>
        </w:rPr>
        <w:t xml:space="preserve"> los quehaceres del hogar</w:t>
      </w:r>
      <w:r w:rsidR="00AD777B">
        <w:rPr>
          <w:rFonts w:asciiTheme="minorHAnsi" w:eastAsiaTheme="minorHAnsi" w:hAnsiTheme="minorHAnsi" w:cstheme="minorBidi"/>
          <w:color w:val="auto"/>
          <w:sz w:val="24"/>
          <w:szCs w:val="24"/>
          <w:lang w:val="es-419"/>
        </w:rPr>
        <w:t>.</w:t>
      </w:r>
      <w:r w:rsidRPr="00C341EC">
        <w:rPr>
          <w:rFonts w:asciiTheme="minorHAnsi" w:eastAsiaTheme="minorHAnsi" w:hAnsiTheme="minorHAnsi" w:cstheme="minorBidi"/>
          <w:color w:val="auto"/>
          <w:sz w:val="24"/>
          <w:szCs w:val="24"/>
          <w:lang w:val="es-419"/>
        </w:rPr>
        <w:t xml:space="preserve"> En todo caso, la obligación y condición laboral existe. ¿Como Hacer que estas dos acciones puedan realizarse de manera conjunta y que sea </w:t>
      </w:r>
      <w:del w:id="30" w:author="Jesús Pardo" w:date="2025-05-08T07:03:00Z">
        <w:r w:rsidRPr="00C341EC" w:rsidDel="00B70D0A">
          <w:rPr>
            <w:rFonts w:asciiTheme="minorHAnsi" w:eastAsiaTheme="minorHAnsi" w:hAnsiTheme="minorHAnsi" w:cstheme="minorBidi"/>
            <w:color w:val="auto"/>
            <w:sz w:val="24"/>
            <w:szCs w:val="24"/>
            <w:lang w:val="es-419"/>
          </w:rPr>
          <w:delText xml:space="preserve">productiva, </w:delText>
        </w:r>
      </w:del>
      <w:r w:rsidRPr="00C341EC">
        <w:rPr>
          <w:rFonts w:asciiTheme="minorHAnsi" w:eastAsiaTheme="minorHAnsi" w:hAnsiTheme="minorHAnsi" w:cstheme="minorBidi"/>
          <w:color w:val="auto"/>
          <w:sz w:val="24"/>
          <w:szCs w:val="24"/>
          <w:lang w:val="es-419"/>
        </w:rPr>
        <w:t>efectiva</w:t>
      </w:r>
      <w:del w:id="31" w:author="Jesús Pardo" w:date="2025-05-08T07:03:00Z">
        <w:r w:rsidRPr="00C341EC" w:rsidDel="00B70D0A">
          <w:rPr>
            <w:rFonts w:asciiTheme="minorHAnsi" w:eastAsiaTheme="minorHAnsi" w:hAnsiTheme="minorHAnsi" w:cstheme="minorBidi"/>
            <w:color w:val="auto"/>
            <w:sz w:val="24"/>
            <w:szCs w:val="24"/>
            <w:lang w:val="es-419"/>
          </w:rPr>
          <w:delText>s</w:delText>
        </w:r>
      </w:del>
      <w:r w:rsidRPr="00C341EC">
        <w:rPr>
          <w:rFonts w:asciiTheme="minorHAnsi" w:eastAsiaTheme="minorHAnsi" w:hAnsiTheme="minorHAnsi" w:cstheme="minorBidi"/>
          <w:color w:val="auto"/>
          <w:sz w:val="24"/>
          <w:szCs w:val="24"/>
          <w:lang w:val="es-419"/>
        </w:rPr>
        <w:t xml:space="preserve"> para ambas tareas?, ¿Sería un éxito conveniente, la </w:t>
      </w:r>
      <w:ins w:id="32" w:author="pc studio" w:date="2025-05-08T22:32:00Z">
        <w:r w:rsidR="00506CA2">
          <w:rPr>
            <w:rFonts w:asciiTheme="minorHAnsi" w:eastAsiaTheme="minorHAnsi" w:hAnsiTheme="minorHAnsi" w:cstheme="minorBidi"/>
            <w:color w:val="auto"/>
            <w:sz w:val="24"/>
            <w:szCs w:val="24"/>
            <w:lang w:val="es-419"/>
          </w:rPr>
          <w:t>creación de un</w:t>
        </w:r>
      </w:ins>
      <w:del w:id="33" w:author="pc studio" w:date="2025-05-08T22:32:00Z">
        <w:r w:rsidRPr="00C341EC" w:rsidDel="00506CA2">
          <w:rPr>
            <w:rFonts w:asciiTheme="minorHAnsi" w:eastAsiaTheme="minorHAnsi" w:hAnsiTheme="minorHAnsi" w:cstheme="minorBidi"/>
            <w:color w:val="auto"/>
            <w:sz w:val="24"/>
            <w:szCs w:val="24"/>
            <w:lang w:val="es-419"/>
          </w:rPr>
          <w:delText>exist</w:delText>
        </w:r>
      </w:del>
      <w:ins w:id="34" w:author="Jesús Pardo" w:date="2025-05-08T07:03:00Z">
        <w:del w:id="35" w:author="pc studio" w:date="2025-05-08T22:32:00Z">
          <w:r w:rsidR="00B70D0A" w:rsidDel="00506CA2">
            <w:rPr>
              <w:rFonts w:asciiTheme="minorHAnsi" w:eastAsiaTheme="minorHAnsi" w:hAnsiTheme="minorHAnsi" w:cstheme="minorBidi"/>
              <w:color w:val="auto"/>
              <w:sz w:val="24"/>
              <w:szCs w:val="24"/>
              <w:lang w:val="es-419"/>
            </w:rPr>
            <w:delText>enc</w:delText>
          </w:r>
          <w:r w:rsidR="00E13514" w:rsidDel="00506CA2">
            <w:rPr>
              <w:rFonts w:asciiTheme="minorHAnsi" w:eastAsiaTheme="minorHAnsi" w:hAnsiTheme="minorHAnsi" w:cstheme="minorBidi"/>
              <w:color w:val="auto"/>
              <w:sz w:val="24"/>
              <w:szCs w:val="24"/>
              <w:lang w:val="es-419"/>
            </w:rPr>
            <w:delText>i</w:delText>
          </w:r>
        </w:del>
      </w:ins>
      <w:del w:id="36" w:author="pc studio" w:date="2025-05-08T22:32:00Z">
        <w:r w:rsidRPr="00C341EC" w:rsidDel="00506CA2">
          <w:rPr>
            <w:rFonts w:asciiTheme="minorHAnsi" w:eastAsiaTheme="minorHAnsi" w:hAnsiTheme="minorHAnsi" w:cstheme="minorBidi"/>
            <w:color w:val="auto"/>
            <w:sz w:val="24"/>
            <w:szCs w:val="24"/>
            <w:lang w:val="es-419"/>
          </w:rPr>
          <w:delText>a de un artículo, artefacto, equipo u</w:delText>
        </w:r>
      </w:del>
      <w:r w:rsidRPr="00C341EC">
        <w:rPr>
          <w:rFonts w:asciiTheme="minorHAnsi" w:eastAsiaTheme="minorHAnsi" w:hAnsiTheme="minorHAnsi" w:cstheme="minorBidi"/>
          <w:color w:val="auto"/>
          <w:sz w:val="24"/>
          <w:szCs w:val="24"/>
          <w:lang w:val="es-419"/>
        </w:rPr>
        <w:t xml:space="preserve"> objeto, como </w:t>
      </w:r>
      <w:ins w:id="37" w:author="Jesús Pardo" w:date="2025-05-08T07:03:00Z">
        <w:r w:rsidR="00E13514">
          <w:rPr>
            <w:rFonts w:asciiTheme="minorHAnsi" w:eastAsiaTheme="minorHAnsi" w:hAnsiTheme="minorHAnsi" w:cstheme="minorBidi"/>
            <w:color w:val="auto"/>
            <w:sz w:val="24"/>
            <w:szCs w:val="24"/>
            <w:lang w:val="es-419"/>
          </w:rPr>
          <w:t xml:space="preserve">un </w:t>
        </w:r>
      </w:ins>
      <w:r w:rsidRPr="00C341EC">
        <w:rPr>
          <w:rFonts w:asciiTheme="minorHAnsi" w:eastAsiaTheme="minorHAnsi" w:hAnsiTheme="minorHAnsi" w:cstheme="minorBidi"/>
          <w:color w:val="auto"/>
          <w:sz w:val="24"/>
          <w:szCs w:val="24"/>
          <w:lang w:val="es-419"/>
        </w:rPr>
        <w:t>juguete</w:t>
      </w:r>
      <w:ins w:id="38" w:author="Jesús Pardo" w:date="2025-05-08T07:03:00Z">
        <w:r w:rsidR="00E13514">
          <w:rPr>
            <w:rFonts w:asciiTheme="minorHAnsi" w:eastAsiaTheme="minorHAnsi" w:hAnsiTheme="minorHAnsi" w:cstheme="minorBidi"/>
            <w:color w:val="auto"/>
            <w:sz w:val="24"/>
            <w:szCs w:val="24"/>
            <w:lang w:val="es-419"/>
          </w:rPr>
          <w:t>,</w:t>
        </w:r>
      </w:ins>
      <w:r w:rsidRPr="00C341EC">
        <w:rPr>
          <w:rFonts w:asciiTheme="minorHAnsi" w:eastAsiaTheme="minorHAnsi" w:hAnsiTheme="minorHAnsi" w:cstheme="minorBidi"/>
          <w:color w:val="auto"/>
          <w:sz w:val="24"/>
          <w:szCs w:val="24"/>
          <w:lang w:val="es-419"/>
        </w:rPr>
        <w:t xml:space="preserve"> capaz de concentrar la atención de los niños y niñas en actividades educativas, a la vez que se</w:t>
      </w:r>
      <w:ins w:id="39" w:author="pc studio" w:date="2025-05-08T22:32:00Z">
        <w:r w:rsidR="00506CA2">
          <w:rPr>
            <w:rFonts w:asciiTheme="minorHAnsi" w:eastAsiaTheme="minorHAnsi" w:hAnsiTheme="minorHAnsi" w:cstheme="minorBidi"/>
            <w:color w:val="auto"/>
            <w:sz w:val="24"/>
            <w:szCs w:val="24"/>
            <w:lang w:val="es-419"/>
          </w:rPr>
          <w:t xml:space="preserve"> divierten en </w:t>
        </w:r>
      </w:ins>
      <w:del w:id="40" w:author="pc studio" w:date="2025-05-08T22:32:00Z">
        <w:r w:rsidRPr="00C341EC" w:rsidDel="00506CA2">
          <w:rPr>
            <w:rFonts w:asciiTheme="minorHAnsi" w:eastAsiaTheme="minorHAnsi" w:hAnsiTheme="minorHAnsi" w:cstheme="minorBidi"/>
            <w:color w:val="auto"/>
            <w:sz w:val="24"/>
            <w:szCs w:val="24"/>
            <w:lang w:val="es-419"/>
          </w:rPr>
          <w:delText xml:space="preserve"> divierten con </w:delText>
        </w:r>
      </w:del>
      <w:ins w:id="41" w:author="Jesús Pardo" w:date="2025-05-08T07:04:00Z">
        <w:del w:id="42" w:author="pc studio" w:date="2025-05-08T22:32:00Z">
          <w:r w:rsidR="00E13514" w:rsidDel="00506CA2">
            <w:rPr>
              <w:rFonts w:asciiTheme="minorHAnsi" w:eastAsiaTheme="minorHAnsi" w:hAnsiTheme="minorHAnsi" w:cstheme="minorBidi"/>
              <w:color w:val="auto"/>
              <w:sz w:val="24"/>
              <w:szCs w:val="24"/>
              <w:lang w:val="es-419"/>
            </w:rPr>
            <w:delText xml:space="preserve">actividades </w:delText>
          </w:r>
        </w:del>
      </w:ins>
      <w:del w:id="43" w:author="pc studio" w:date="2025-05-08T22:32:00Z">
        <w:r w:rsidRPr="00C341EC" w:rsidDel="00506CA2">
          <w:rPr>
            <w:rFonts w:asciiTheme="minorHAnsi" w:eastAsiaTheme="minorHAnsi" w:hAnsiTheme="minorHAnsi" w:cstheme="minorBidi"/>
            <w:color w:val="auto"/>
            <w:sz w:val="24"/>
            <w:szCs w:val="24"/>
            <w:lang w:val="es-419"/>
          </w:rPr>
          <w:delText>didácticas y</w:delText>
        </w:r>
      </w:del>
      <w:r w:rsidRPr="00C341EC">
        <w:rPr>
          <w:rFonts w:asciiTheme="minorHAnsi" w:eastAsiaTheme="minorHAnsi" w:hAnsiTheme="minorHAnsi" w:cstheme="minorBidi"/>
          <w:color w:val="auto"/>
          <w:sz w:val="24"/>
          <w:szCs w:val="24"/>
          <w:lang w:val="es-419"/>
        </w:rPr>
        <w:t xml:space="preserve"> lúdicas</w:t>
      </w:r>
      <w:del w:id="44" w:author="Jesús Pardo" w:date="2025-05-08T07:04:00Z">
        <w:r w:rsidRPr="00C341EC" w:rsidDel="00E13514">
          <w:rPr>
            <w:rFonts w:asciiTheme="minorHAnsi" w:eastAsiaTheme="minorHAnsi" w:hAnsiTheme="minorHAnsi" w:cstheme="minorBidi"/>
            <w:color w:val="auto"/>
            <w:sz w:val="24"/>
            <w:szCs w:val="24"/>
            <w:lang w:val="es-419"/>
          </w:rPr>
          <w:delText xml:space="preserve"> de pedagogías?,</w:delText>
        </w:r>
      </w:del>
      <w:r w:rsidRPr="00C341EC">
        <w:rPr>
          <w:rFonts w:asciiTheme="minorHAnsi" w:eastAsiaTheme="minorHAnsi" w:hAnsiTheme="minorHAnsi" w:cstheme="minorBidi"/>
          <w:color w:val="auto"/>
          <w:sz w:val="24"/>
          <w:szCs w:val="24"/>
          <w:lang w:val="es-419"/>
        </w:rPr>
        <w:t xml:space="preserve"> </w:t>
      </w:r>
      <w:del w:id="45" w:author="Jesús Pardo" w:date="2025-05-08T07:04:00Z">
        <w:r w:rsidRPr="00C341EC" w:rsidDel="00E13514">
          <w:rPr>
            <w:rFonts w:asciiTheme="minorHAnsi" w:eastAsiaTheme="minorHAnsi" w:hAnsiTheme="minorHAnsi" w:cstheme="minorBidi"/>
            <w:color w:val="auto"/>
            <w:sz w:val="24"/>
            <w:szCs w:val="24"/>
            <w:lang w:val="es-419"/>
          </w:rPr>
          <w:delText>¿</w:delText>
        </w:r>
      </w:del>
      <w:ins w:id="46" w:author="Jesús Pardo" w:date="2025-05-08T07:04:00Z">
        <w:r w:rsidR="00C33617">
          <w:rPr>
            <w:rFonts w:asciiTheme="minorHAnsi" w:eastAsiaTheme="minorHAnsi" w:hAnsiTheme="minorHAnsi" w:cstheme="minorBidi"/>
            <w:color w:val="auto"/>
            <w:sz w:val="24"/>
            <w:szCs w:val="24"/>
            <w:lang w:val="es-419"/>
          </w:rPr>
          <w:t xml:space="preserve">, </w:t>
        </w:r>
      </w:ins>
      <w:del w:id="47" w:author="Jesús Pardo" w:date="2025-05-08T07:04:00Z">
        <w:r w:rsidRPr="00C341EC" w:rsidDel="00C33617">
          <w:rPr>
            <w:rFonts w:asciiTheme="minorHAnsi" w:eastAsiaTheme="minorHAnsi" w:hAnsiTheme="minorHAnsi" w:cstheme="minorBidi"/>
            <w:color w:val="auto"/>
            <w:sz w:val="24"/>
            <w:szCs w:val="24"/>
            <w:lang w:val="es-419"/>
          </w:rPr>
          <w:delText>D</w:delText>
        </w:r>
      </w:del>
      <w:ins w:id="48" w:author="Jesús Pardo" w:date="2025-05-08T07:04:00Z">
        <w:r w:rsidR="00C33617">
          <w:rPr>
            <w:rFonts w:asciiTheme="minorHAnsi" w:eastAsiaTheme="minorHAnsi" w:hAnsiTheme="minorHAnsi" w:cstheme="minorBidi"/>
            <w:color w:val="auto"/>
            <w:sz w:val="24"/>
            <w:szCs w:val="24"/>
            <w:lang w:val="es-419"/>
          </w:rPr>
          <w:t>d</w:t>
        </w:r>
      </w:ins>
      <w:r w:rsidRPr="00C341EC">
        <w:rPr>
          <w:rFonts w:asciiTheme="minorHAnsi" w:eastAsiaTheme="minorHAnsi" w:hAnsiTheme="minorHAnsi" w:cstheme="minorBidi"/>
          <w:color w:val="auto"/>
          <w:sz w:val="24"/>
          <w:szCs w:val="24"/>
          <w:lang w:val="es-419"/>
        </w:rPr>
        <w:t xml:space="preserve">ónde los niños y niñas, puedan </w:t>
      </w:r>
      <w:del w:id="49" w:author="pc studio" w:date="2025-05-08T22:33:00Z">
        <w:r w:rsidRPr="00C341EC" w:rsidDel="00506CA2">
          <w:rPr>
            <w:rFonts w:asciiTheme="minorHAnsi" w:eastAsiaTheme="minorHAnsi" w:hAnsiTheme="minorHAnsi" w:cstheme="minorBidi"/>
            <w:color w:val="auto"/>
            <w:sz w:val="24"/>
            <w:szCs w:val="24"/>
            <w:lang w:val="es-419"/>
          </w:rPr>
          <w:delText xml:space="preserve">crear, dibujar, diseñar, </w:delText>
        </w:r>
      </w:del>
      <w:r w:rsidRPr="00C341EC">
        <w:rPr>
          <w:rFonts w:asciiTheme="minorHAnsi" w:eastAsiaTheme="minorHAnsi" w:hAnsiTheme="minorHAnsi" w:cstheme="minorBidi"/>
          <w:color w:val="auto"/>
          <w:sz w:val="24"/>
          <w:szCs w:val="24"/>
          <w:lang w:val="es-419"/>
        </w:rPr>
        <w:t xml:space="preserve">aprender con autonomía? </w:t>
      </w:r>
    </w:p>
    <w:p w14:paraId="075B05CB" w14:textId="038207C8" w:rsidR="00C341EC" w:rsidRPr="00C341EC" w:rsidRDefault="00C341EC" w:rsidP="00C341EC">
      <w:pPr>
        <w:pStyle w:val="Ttulo2"/>
        <w:jc w:val="both"/>
        <w:rPr>
          <w:rFonts w:asciiTheme="minorHAnsi" w:eastAsiaTheme="minorHAnsi" w:hAnsiTheme="minorHAnsi" w:cstheme="minorBidi"/>
          <w:color w:val="auto"/>
          <w:sz w:val="24"/>
          <w:szCs w:val="24"/>
          <w:lang w:val="es-419"/>
        </w:rPr>
      </w:pPr>
      <w:r w:rsidRPr="00C341EC">
        <w:rPr>
          <w:rFonts w:asciiTheme="minorHAnsi" w:eastAsiaTheme="minorHAnsi" w:hAnsiTheme="minorHAnsi" w:cstheme="minorBidi"/>
          <w:color w:val="auto"/>
          <w:sz w:val="24"/>
          <w:szCs w:val="24"/>
          <w:lang w:val="es-419"/>
        </w:rPr>
        <w:t xml:space="preserve">           Todas las interrogantes y más, se han planteado en el tiempo. ¿Qué, como, cuando, porque, para qué?, estas incertidumbres recaen siempre en</w:t>
      </w:r>
      <w:ins w:id="50" w:author="Jesús Pardo" w:date="2025-05-08T07:04:00Z">
        <w:r w:rsidR="00C33617">
          <w:rPr>
            <w:rFonts w:asciiTheme="minorHAnsi" w:eastAsiaTheme="minorHAnsi" w:hAnsiTheme="minorHAnsi" w:cstheme="minorBidi"/>
            <w:color w:val="auto"/>
            <w:sz w:val="24"/>
            <w:szCs w:val="24"/>
            <w:lang w:val="es-419"/>
          </w:rPr>
          <w:t xml:space="preserve"> </w:t>
        </w:r>
      </w:ins>
      <w:r w:rsidRPr="00C341EC">
        <w:rPr>
          <w:rFonts w:asciiTheme="minorHAnsi" w:eastAsiaTheme="minorHAnsi" w:hAnsiTheme="minorHAnsi" w:cstheme="minorBidi"/>
          <w:color w:val="auto"/>
          <w:sz w:val="24"/>
          <w:szCs w:val="24"/>
          <w:lang w:val="es-419"/>
        </w:rPr>
        <w:t xml:space="preserve">torno a situaciones </w:t>
      </w:r>
      <w:del w:id="51" w:author="Jesús Pardo" w:date="2025-05-08T07:04:00Z">
        <w:r w:rsidRPr="00C341EC" w:rsidDel="00C33617">
          <w:rPr>
            <w:rFonts w:asciiTheme="minorHAnsi" w:eastAsiaTheme="minorHAnsi" w:hAnsiTheme="minorHAnsi" w:cstheme="minorBidi"/>
            <w:color w:val="auto"/>
            <w:sz w:val="24"/>
            <w:szCs w:val="24"/>
            <w:lang w:val="es-419"/>
          </w:rPr>
          <w:delText xml:space="preserve">en </w:delText>
        </w:r>
      </w:del>
      <w:ins w:id="52" w:author="Jesús Pardo" w:date="2025-05-08T07:04:00Z">
        <w:r w:rsidR="00C33617">
          <w:rPr>
            <w:rFonts w:asciiTheme="minorHAnsi" w:eastAsiaTheme="minorHAnsi" w:hAnsiTheme="minorHAnsi" w:cstheme="minorBidi"/>
            <w:color w:val="auto"/>
            <w:sz w:val="24"/>
            <w:szCs w:val="24"/>
            <w:lang w:val="es-419"/>
          </w:rPr>
          <w:t>del</w:t>
        </w:r>
        <w:r w:rsidR="00C33617" w:rsidRPr="00C341EC">
          <w:rPr>
            <w:rFonts w:asciiTheme="minorHAnsi" w:eastAsiaTheme="minorHAnsi" w:hAnsiTheme="minorHAnsi" w:cstheme="minorBidi"/>
            <w:color w:val="auto"/>
            <w:sz w:val="24"/>
            <w:szCs w:val="24"/>
            <w:lang w:val="es-419"/>
          </w:rPr>
          <w:t xml:space="preserve"> </w:t>
        </w:r>
      </w:ins>
      <w:r w:rsidRPr="00C341EC">
        <w:rPr>
          <w:rFonts w:asciiTheme="minorHAnsi" w:eastAsiaTheme="minorHAnsi" w:hAnsiTheme="minorHAnsi" w:cstheme="minorBidi"/>
          <w:color w:val="auto"/>
          <w:sz w:val="24"/>
          <w:szCs w:val="24"/>
          <w:lang w:val="es-419"/>
        </w:rPr>
        <w:t xml:space="preserve">cuidado de niños, donde se debe observar </w:t>
      </w:r>
      <w:ins w:id="53" w:author="pc studio" w:date="2025-05-08T22:33:00Z">
        <w:r w:rsidR="00506CA2">
          <w:rPr>
            <w:rFonts w:asciiTheme="minorHAnsi" w:eastAsiaTheme="minorHAnsi" w:hAnsiTheme="minorHAnsi" w:cstheme="minorBidi"/>
            <w:color w:val="auto"/>
            <w:sz w:val="24"/>
            <w:szCs w:val="24"/>
            <w:lang w:val="es-419"/>
          </w:rPr>
          <w:t xml:space="preserve">las </w:t>
        </w:r>
      </w:ins>
      <w:ins w:id="54" w:author="pc studio" w:date="2025-05-08T22:34:00Z">
        <w:r w:rsidR="00506CA2">
          <w:rPr>
            <w:rFonts w:asciiTheme="minorHAnsi" w:eastAsiaTheme="minorHAnsi" w:hAnsiTheme="minorHAnsi" w:cstheme="minorBidi"/>
            <w:color w:val="auto"/>
            <w:sz w:val="24"/>
            <w:szCs w:val="24"/>
            <w:lang w:val="es-419"/>
          </w:rPr>
          <w:t xml:space="preserve">variantes condiciones existentes, como </w:t>
        </w:r>
      </w:ins>
      <w:del w:id="55" w:author="pc studio" w:date="2025-05-08T22:33:00Z">
        <w:r w:rsidRPr="00C341EC" w:rsidDel="00506CA2">
          <w:rPr>
            <w:rFonts w:asciiTheme="minorHAnsi" w:eastAsiaTheme="minorHAnsi" w:hAnsiTheme="minorHAnsi" w:cstheme="minorBidi"/>
            <w:color w:val="auto"/>
            <w:sz w:val="24"/>
            <w:szCs w:val="24"/>
            <w:lang w:val="es-419"/>
          </w:rPr>
          <w:delText xml:space="preserve">que todos </w:delText>
        </w:r>
      </w:del>
      <w:r w:rsidRPr="00C341EC">
        <w:rPr>
          <w:rFonts w:asciiTheme="minorHAnsi" w:eastAsiaTheme="minorHAnsi" w:hAnsiTheme="minorHAnsi" w:cstheme="minorBidi"/>
          <w:color w:val="auto"/>
          <w:sz w:val="24"/>
          <w:szCs w:val="24"/>
          <w:lang w:val="es-419"/>
        </w:rPr>
        <w:t>los niños son diferentes, así como sus gustos, sumado a que el nivel intelectual y cognitivo var</w:t>
      </w:r>
      <w:del w:id="56" w:author="Jesús Pardo" w:date="2025-05-08T07:04:00Z">
        <w:r w:rsidRPr="00C341EC" w:rsidDel="00C33617">
          <w:rPr>
            <w:rFonts w:asciiTheme="minorHAnsi" w:eastAsiaTheme="minorHAnsi" w:hAnsiTheme="minorHAnsi" w:cstheme="minorBidi"/>
            <w:color w:val="auto"/>
            <w:sz w:val="24"/>
            <w:szCs w:val="24"/>
            <w:lang w:val="es-419"/>
          </w:rPr>
          <w:delText>i</w:delText>
        </w:r>
      </w:del>
      <w:ins w:id="57" w:author="Jesús Pardo" w:date="2025-05-08T07:04:00Z">
        <w:r w:rsidR="00C33617">
          <w:rPr>
            <w:rFonts w:asciiTheme="minorHAnsi" w:eastAsiaTheme="minorHAnsi" w:hAnsiTheme="minorHAnsi" w:cstheme="minorBidi"/>
            <w:color w:val="auto"/>
            <w:sz w:val="24"/>
            <w:szCs w:val="24"/>
            <w:lang w:val="es-419"/>
          </w:rPr>
          <w:t>í</w:t>
        </w:r>
      </w:ins>
      <w:r w:rsidRPr="00C341EC">
        <w:rPr>
          <w:rFonts w:asciiTheme="minorHAnsi" w:eastAsiaTheme="minorHAnsi" w:hAnsiTheme="minorHAnsi" w:cstheme="minorBidi"/>
          <w:color w:val="auto"/>
          <w:sz w:val="24"/>
          <w:szCs w:val="24"/>
          <w:lang w:val="es-419"/>
        </w:rPr>
        <w:t xml:space="preserve">a, más aún el comportamiento y conductas son individuales, temperamentales en la gran mayoría. </w:t>
      </w:r>
    </w:p>
    <w:p w14:paraId="49F9FB76" w14:textId="28E614A7" w:rsidR="00C341EC" w:rsidRDefault="00C341EC" w:rsidP="00C341EC">
      <w:pPr>
        <w:pStyle w:val="Ttulo2"/>
        <w:jc w:val="both"/>
        <w:rPr>
          <w:ins w:id="58" w:author="pc studio" w:date="2025-05-08T22:36:00Z"/>
          <w:rFonts w:asciiTheme="minorHAnsi" w:eastAsiaTheme="minorHAnsi" w:hAnsiTheme="minorHAnsi" w:cstheme="minorBidi"/>
          <w:color w:val="auto"/>
          <w:sz w:val="24"/>
          <w:szCs w:val="24"/>
          <w:lang w:val="es-419"/>
        </w:rPr>
      </w:pPr>
      <w:r w:rsidRPr="00C341EC">
        <w:rPr>
          <w:rFonts w:asciiTheme="minorHAnsi" w:eastAsiaTheme="minorHAnsi" w:hAnsiTheme="minorHAnsi" w:cstheme="minorBidi"/>
          <w:color w:val="auto"/>
          <w:sz w:val="24"/>
          <w:szCs w:val="24"/>
          <w:lang w:val="es-419"/>
        </w:rPr>
        <w:t xml:space="preserve">     En todo caso, cada día se hace más imprescindible que la empleada doméstica desarrolle cierto nivel de creatividad e ingenio acompañado de habilidad</w:t>
      </w:r>
      <w:del w:id="59" w:author="pc studio" w:date="2025-05-08T22:34:00Z">
        <w:r w:rsidRPr="00C341EC" w:rsidDel="00506CA2">
          <w:rPr>
            <w:rFonts w:asciiTheme="minorHAnsi" w:eastAsiaTheme="minorHAnsi" w:hAnsiTheme="minorHAnsi" w:cstheme="minorBidi"/>
            <w:color w:val="auto"/>
            <w:sz w:val="24"/>
            <w:szCs w:val="24"/>
            <w:lang w:val="es-419"/>
          </w:rPr>
          <w:delText>es</w:delText>
        </w:r>
      </w:del>
      <w:r w:rsidRPr="00C341EC">
        <w:rPr>
          <w:rFonts w:asciiTheme="minorHAnsi" w:eastAsiaTheme="minorHAnsi" w:hAnsiTheme="minorHAnsi" w:cstheme="minorBidi"/>
          <w:color w:val="auto"/>
          <w:sz w:val="24"/>
          <w:szCs w:val="24"/>
          <w:lang w:val="es-419"/>
        </w:rPr>
        <w:t>, capacidad</w:t>
      </w:r>
      <w:del w:id="60" w:author="pc studio" w:date="2025-05-08T22:35:00Z">
        <w:r w:rsidRPr="00C341EC" w:rsidDel="00506CA2">
          <w:rPr>
            <w:rFonts w:asciiTheme="minorHAnsi" w:eastAsiaTheme="minorHAnsi" w:hAnsiTheme="minorHAnsi" w:cstheme="minorBidi"/>
            <w:color w:val="auto"/>
            <w:sz w:val="24"/>
            <w:szCs w:val="24"/>
            <w:lang w:val="es-419"/>
          </w:rPr>
          <w:delText>es</w:delText>
        </w:r>
      </w:del>
      <w:r w:rsidRPr="00C341EC">
        <w:rPr>
          <w:rFonts w:asciiTheme="minorHAnsi" w:eastAsiaTheme="minorHAnsi" w:hAnsiTheme="minorHAnsi" w:cstheme="minorBidi"/>
          <w:color w:val="auto"/>
          <w:sz w:val="24"/>
          <w:szCs w:val="24"/>
          <w:lang w:val="es-419"/>
        </w:rPr>
        <w:t>, competencia</w:t>
      </w:r>
      <w:ins w:id="61" w:author="Jesús Pardo" w:date="2025-05-08T07:05:00Z">
        <w:del w:id="62" w:author="pc studio" w:date="2025-05-08T22:35:00Z">
          <w:r w:rsidR="00C33617" w:rsidDel="00506CA2">
            <w:rPr>
              <w:rFonts w:asciiTheme="minorHAnsi" w:eastAsiaTheme="minorHAnsi" w:hAnsiTheme="minorHAnsi" w:cstheme="minorBidi"/>
              <w:color w:val="auto"/>
              <w:sz w:val="24"/>
              <w:szCs w:val="24"/>
              <w:lang w:val="es-419"/>
            </w:rPr>
            <w:delText>s</w:delText>
          </w:r>
        </w:del>
      </w:ins>
      <w:r w:rsidRPr="00C341EC">
        <w:rPr>
          <w:rFonts w:asciiTheme="minorHAnsi" w:eastAsiaTheme="minorHAnsi" w:hAnsiTheme="minorHAnsi" w:cstheme="minorBidi"/>
          <w:color w:val="auto"/>
          <w:sz w:val="24"/>
          <w:szCs w:val="24"/>
          <w:lang w:val="es-419"/>
        </w:rPr>
        <w:t xml:space="preserve"> y conocimiento</w:t>
      </w:r>
      <w:ins w:id="63" w:author="Jesús Pardo" w:date="2025-05-08T07:05:00Z">
        <w:r w:rsidR="00C33617">
          <w:rPr>
            <w:rFonts w:asciiTheme="minorHAnsi" w:eastAsiaTheme="minorHAnsi" w:hAnsiTheme="minorHAnsi" w:cstheme="minorBidi"/>
            <w:color w:val="auto"/>
            <w:sz w:val="24"/>
            <w:szCs w:val="24"/>
            <w:lang w:val="es-419"/>
          </w:rPr>
          <w:t>s</w:t>
        </w:r>
      </w:ins>
      <w:r w:rsidRPr="00C341EC">
        <w:rPr>
          <w:rFonts w:asciiTheme="minorHAnsi" w:eastAsiaTheme="minorHAnsi" w:hAnsiTheme="minorHAnsi" w:cstheme="minorBidi"/>
          <w:color w:val="auto"/>
          <w:sz w:val="24"/>
          <w:szCs w:val="24"/>
          <w:lang w:val="es-419"/>
        </w:rPr>
        <w:t xml:space="preserve"> mínimo</w:t>
      </w:r>
      <w:ins w:id="64" w:author="Jesús Pardo" w:date="2025-05-08T07:05:00Z">
        <w:r w:rsidR="00C33617">
          <w:rPr>
            <w:rFonts w:asciiTheme="minorHAnsi" w:eastAsiaTheme="minorHAnsi" w:hAnsiTheme="minorHAnsi" w:cstheme="minorBidi"/>
            <w:color w:val="auto"/>
            <w:sz w:val="24"/>
            <w:szCs w:val="24"/>
            <w:lang w:val="es-419"/>
          </w:rPr>
          <w:t>s</w:t>
        </w:r>
      </w:ins>
      <w:r w:rsidRPr="00C341EC">
        <w:rPr>
          <w:rFonts w:asciiTheme="minorHAnsi" w:eastAsiaTheme="minorHAnsi" w:hAnsiTheme="minorHAnsi" w:cstheme="minorBidi"/>
          <w:color w:val="auto"/>
          <w:sz w:val="24"/>
          <w:szCs w:val="24"/>
          <w:lang w:val="es-419"/>
        </w:rPr>
        <w:t xml:space="preserve"> </w:t>
      </w:r>
      <w:ins w:id="65" w:author="pc studio" w:date="2025-05-08T22:35:00Z">
        <w:r w:rsidR="00506CA2">
          <w:rPr>
            <w:rFonts w:asciiTheme="minorHAnsi" w:eastAsiaTheme="minorHAnsi" w:hAnsiTheme="minorHAnsi" w:cstheme="minorBidi"/>
            <w:color w:val="auto"/>
            <w:sz w:val="24"/>
            <w:szCs w:val="24"/>
            <w:lang w:val="es-419"/>
          </w:rPr>
          <w:t>en la aplicabilidad de</w:t>
        </w:r>
      </w:ins>
      <w:del w:id="66" w:author="pc studio" w:date="2025-05-08T22:35:00Z">
        <w:r w:rsidRPr="00C341EC" w:rsidDel="00506CA2">
          <w:rPr>
            <w:rFonts w:asciiTheme="minorHAnsi" w:eastAsiaTheme="minorHAnsi" w:hAnsiTheme="minorHAnsi" w:cstheme="minorBidi"/>
            <w:color w:val="auto"/>
            <w:sz w:val="24"/>
            <w:szCs w:val="24"/>
            <w:lang w:val="es-419"/>
          </w:rPr>
          <w:delText>de aplicabilidad de técnicas/o</w:delText>
        </w:r>
      </w:del>
      <w:r w:rsidRPr="00C341EC">
        <w:rPr>
          <w:rFonts w:asciiTheme="minorHAnsi" w:eastAsiaTheme="minorHAnsi" w:hAnsiTheme="minorHAnsi" w:cstheme="minorBidi"/>
          <w:color w:val="auto"/>
          <w:sz w:val="24"/>
          <w:szCs w:val="24"/>
          <w:lang w:val="es-419"/>
        </w:rPr>
        <w:t xml:space="preserve"> estrategias pedagógicas, para canalizar el aprendizaje y </w:t>
      </w:r>
      <w:ins w:id="67" w:author="Jesús Pardo" w:date="2025-05-08T07:05:00Z">
        <w:r w:rsidR="00C33617">
          <w:rPr>
            <w:rFonts w:asciiTheme="minorHAnsi" w:eastAsiaTheme="minorHAnsi" w:hAnsiTheme="minorHAnsi" w:cstheme="minorBidi"/>
            <w:color w:val="auto"/>
            <w:sz w:val="24"/>
            <w:szCs w:val="24"/>
            <w:lang w:val="es-419"/>
          </w:rPr>
          <w:t xml:space="preserve">la </w:t>
        </w:r>
      </w:ins>
      <w:r w:rsidRPr="00C341EC">
        <w:rPr>
          <w:rFonts w:asciiTheme="minorHAnsi" w:eastAsiaTheme="minorHAnsi" w:hAnsiTheme="minorHAnsi" w:cstheme="minorBidi"/>
          <w:color w:val="auto"/>
          <w:sz w:val="24"/>
          <w:szCs w:val="24"/>
          <w:lang w:val="es-419"/>
        </w:rPr>
        <w:t>continuidad educativa</w:t>
      </w:r>
      <w:ins w:id="68" w:author="pc studio" w:date="2025-05-08T22:35:00Z">
        <w:r w:rsidR="00506CA2">
          <w:rPr>
            <w:rFonts w:asciiTheme="minorHAnsi" w:eastAsiaTheme="minorHAnsi" w:hAnsiTheme="minorHAnsi" w:cstheme="minorBidi"/>
            <w:color w:val="auto"/>
            <w:sz w:val="24"/>
            <w:szCs w:val="24"/>
            <w:lang w:val="es-419"/>
          </w:rPr>
          <w:t xml:space="preserve"> </w:t>
        </w:r>
      </w:ins>
      <w:del w:id="69" w:author="pc studio" w:date="2025-05-08T22:35:00Z">
        <w:r w:rsidRPr="00C341EC" w:rsidDel="00506CA2">
          <w:rPr>
            <w:rFonts w:asciiTheme="minorHAnsi" w:eastAsiaTheme="minorHAnsi" w:hAnsiTheme="minorHAnsi" w:cstheme="minorBidi"/>
            <w:color w:val="auto"/>
            <w:sz w:val="24"/>
            <w:szCs w:val="24"/>
            <w:lang w:val="es-419"/>
          </w:rPr>
          <w:delText xml:space="preserve"> en los niños y niñas de hoy, </w:delText>
        </w:r>
      </w:del>
      <w:r w:rsidRPr="00C341EC">
        <w:rPr>
          <w:rFonts w:asciiTheme="minorHAnsi" w:eastAsiaTheme="minorHAnsi" w:hAnsiTheme="minorHAnsi" w:cstheme="minorBidi"/>
          <w:color w:val="auto"/>
          <w:sz w:val="24"/>
          <w:szCs w:val="24"/>
          <w:lang w:val="es-419"/>
        </w:rPr>
        <w:t>ejercida en conjunto</w:t>
      </w:r>
      <w:ins w:id="70" w:author="pc studio" w:date="2025-05-08T22:36:00Z">
        <w:r w:rsidR="00506CA2">
          <w:rPr>
            <w:rFonts w:asciiTheme="minorHAnsi" w:eastAsiaTheme="minorHAnsi" w:hAnsiTheme="minorHAnsi" w:cstheme="minorBidi"/>
            <w:color w:val="auto"/>
            <w:sz w:val="24"/>
            <w:szCs w:val="24"/>
            <w:lang w:val="es-419"/>
          </w:rPr>
          <w:t xml:space="preserve"> </w:t>
        </w:r>
      </w:ins>
      <w:del w:id="71" w:author="pc studio" w:date="2025-05-08T22:36:00Z">
        <w:r w:rsidRPr="00C341EC" w:rsidDel="00506CA2">
          <w:rPr>
            <w:rFonts w:asciiTheme="minorHAnsi" w:eastAsiaTheme="minorHAnsi" w:hAnsiTheme="minorHAnsi" w:cstheme="minorBidi"/>
            <w:color w:val="auto"/>
            <w:sz w:val="24"/>
            <w:szCs w:val="24"/>
            <w:lang w:val="es-419"/>
          </w:rPr>
          <w:delText xml:space="preserve"> a las labores </w:delText>
        </w:r>
      </w:del>
      <w:r w:rsidRPr="00C341EC">
        <w:rPr>
          <w:rFonts w:asciiTheme="minorHAnsi" w:eastAsiaTheme="minorHAnsi" w:hAnsiTheme="minorHAnsi" w:cstheme="minorBidi"/>
          <w:color w:val="auto"/>
          <w:sz w:val="24"/>
          <w:szCs w:val="24"/>
          <w:lang w:val="es-419"/>
        </w:rPr>
        <w:t>de</w:t>
      </w:r>
      <w:ins w:id="72" w:author="pc studio" w:date="2025-05-08T22:36:00Z">
        <w:r w:rsidR="00506CA2">
          <w:rPr>
            <w:rFonts w:asciiTheme="minorHAnsi" w:eastAsiaTheme="minorHAnsi" w:hAnsiTheme="minorHAnsi" w:cstheme="minorBidi"/>
            <w:color w:val="auto"/>
            <w:sz w:val="24"/>
            <w:szCs w:val="24"/>
            <w:lang w:val="es-419"/>
          </w:rPr>
          <w:t xml:space="preserve">sde </w:t>
        </w:r>
      </w:ins>
      <w:del w:id="73" w:author="pc studio" w:date="2025-05-08T22:36:00Z">
        <w:r w:rsidRPr="00C341EC" w:rsidDel="00506CA2">
          <w:rPr>
            <w:rFonts w:asciiTheme="minorHAnsi" w:eastAsiaTheme="minorHAnsi" w:hAnsiTheme="minorHAnsi" w:cstheme="minorBidi"/>
            <w:color w:val="auto"/>
            <w:sz w:val="24"/>
            <w:szCs w:val="24"/>
            <w:lang w:val="es-419"/>
          </w:rPr>
          <w:delText xml:space="preserve"> </w:delText>
        </w:r>
      </w:del>
      <w:r w:rsidRPr="00C341EC">
        <w:rPr>
          <w:rFonts w:asciiTheme="minorHAnsi" w:eastAsiaTheme="minorHAnsi" w:hAnsiTheme="minorHAnsi" w:cstheme="minorBidi"/>
          <w:color w:val="auto"/>
          <w:sz w:val="24"/>
          <w:szCs w:val="24"/>
          <w:lang w:val="es-419"/>
        </w:rPr>
        <w:t>casa.</w:t>
      </w:r>
      <w:del w:id="74" w:author="pc studio" w:date="2025-05-08T22:36:00Z">
        <w:r w:rsidRPr="00C341EC" w:rsidDel="00506CA2">
          <w:rPr>
            <w:rFonts w:asciiTheme="minorHAnsi" w:eastAsiaTheme="minorHAnsi" w:hAnsiTheme="minorHAnsi" w:cstheme="minorBidi"/>
            <w:color w:val="auto"/>
            <w:sz w:val="24"/>
            <w:szCs w:val="24"/>
            <w:lang w:val="es-419"/>
          </w:rPr>
          <w:delText xml:space="preserve"> </w:delText>
        </w:r>
      </w:del>
      <w:ins w:id="75" w:author="Jesús Pardo" w:date="2025-05-08T07:05:00Z">
        <w:del w:id="76" w:author="pc studio" w:date="2025-05-08T22:36:00Z">
          <w:r w:rsidR="00BF2FBC" w:rsidDel="00506CA2">
            <w:rPr>
              <w:rFonts w:asciiTheme="minorHAnsi" w:eastAsiaTheme="minorHAnsi" w:hAnsiTheme="minorHAnsi" w:cstheme="minorBidi"/>
              <w:color w:val="auto"/>
              <w:sz w:val="24"/>
              <w:szCs w:val="24"/>
              <w:lang w:val="es-419"/>
            </w:rPr>
            <w:delText>Teniendo esto presente, valdría la pena responder (INCLUIR ACÁ DE FORMA EXPLÍCITA LA PREGUNTA DE INVESTIGACIÓN)</w:delText>
          </w:r>
        </w:del>
      </w:ins>
    </w:p>
    <w:p w14:paraId="1DB31393" w14:textId="7DFCF770" w:rsidR="00506CA2" w:rsidDel="00E52C99" w:rsidRDefault="00506CA2" w:rsidP="00E52C99">
      <w:pPr>
        <w:rPr>
          <w:del w:id="77" w:author="pc studio" w:date="2025-05-08T22:42:00Z"/>
          <w:lang w:val="es-419"/>
        </w:rPr>
      </w:pPr>
      <w:ins w:id="78" w:author="pc studio" w:date="2025-05-08T22:36:00Z">
        <w:r>
          <w:rPr>
            <w:lang w:val="es-419"/>
          </w:rPr>
          <w:t xml:space="preserve">       De la investigación se desprende la interrogante ¿Cómo </w:t>
        </w:r>
      </w:ins>
      <w:ins w:id="79" w:author="pc studio" w:date="2025-05-08T22:37:00Z">
        <w:r>
          <w:rPr>
            <w:lang w:val="es-419"/>
          </w:rPr>
          <w:t xml:space="preserve">y que hacer para reconocer e identificar una estrategia que ayude en la retroalimentación de </w:t>
        </w:r>
      </w:ins>
      <w:ins w:id="80" w:author="pc studio" w:date="2025-05-08T22:38:00Z">
        <w:r>
          <w:rPr>
            <w:lang w:val="es-419"/>
          </w:rPr>
          <w:t xml:space="preserve">contenidos educativos en niños de entre 5 a 7 años en edad inicial escolar, cuando </w:t>
        </w:r>
      </w:ins>
      <w:ins w:id="81" w:author="pc studio" w:date="2025-05-08T22:40:00Z">
        <w:r w:rsidR="00E52C99">
          <w:rPr>
            <w:lang w:val="es-419"/>
          </w:rPr>
          <w:t xml:space="preserve">el </w:t>
        </w:r>
      </w:ins>
      <w:ins w:id="82" w:author="pc studio" w:date="2025-05-08T22:39:00Z">
        <w:r>
          <w:rPr>
            <w:lang w:val="es-419"/>
          </w:rPr>
          <w:t xml:space="preserve">proceso de </w:t>
        </w:r>
      </w:ins>
      <w:ins w:id="83" w:author="pc studio" w:date="2025-05-08T22:41:00Z">
        <w:r w:rsidR="00E52C99">
          <w:rPr>
            <w:lang w:val="es-419"/>
          </w:rPr>
          <w:t xml:space="preserve">lecto-escritura y matemáticas básicas, </w:t>
        </w:r>
      </w:ins>
      <w:ins w:id="84" w:author="pc studio" w:date="2025-05-08T22:39:00Z">
        <w:r>
          <w:rPr>
            <w:lang w:val="es-419"/>
          </w:rPr>
          <w:t xml:space="preserve">lo realiza una </w:t>
        </w:r>
      </w:ins>
      <w:ins w:id="85" w:author="pc studio" w:date="2025-05-08T22:40:00Z">
        <w:r w:rsidR="00E52C99">
          <w:rPr>
            <w:lang w:val="es-419"/>
          </w:rPr>
          <w:t>doméstica, sin experiencia</w:t>
        </w:r>
      </w:ins>
      <w:ins w:id="86" w:author="pc studio" w:date="2025-05-08T22:41:00Z">
        <w:r w:rsidR="00E52C99">
          <w:rPr>
            <w:lang w:val="es-419"/>
          </w:rPr>
          <w:t xml:space="preserve"> desde la casa</w:t>
        </w:r>
      </w:ins>
      <w:ins w:id="87" w:author="pc studio" w:date="2025-05-08T22:42:00Z">
        <w:r w:rsidR="00E52C99">
          <w:rPr>
            <w:lang w:val="es-419"/>
          </w:rPr>
          <w:t>?</w:t>
        </w:r>
      </w:ins>
    </w:p>
    <w:p w14:paraId="6CAD6DB5" w14:textId="77777777" w:rsidR="00E52C99" w:rsidRPr="00506CA2" w:rsidRDefault="00E52C99" w:rsidP="00506CA2">
      <w:pPr>
        <w:rPr>
          <w:ins w:id="88" w:author="pc studio" w:date="2025-05-08T22:42:00Z"/>
          <w:lang w:val="es-419"/>
          <w:rPrChange w:id="89" w:author="pc studio" w:date="2025-05-08T22:36:00Z">
            <w:rPr>
              <w:ins w:id="90" w:author="pc studio" w:date="2025-05-08T22:42:00Z"/>
              <w:rFonts w:asciiTheme="minorHAnsi" w:eastAsiaTheme="minorHAnsi" w:hAnsiTheme="minorHAnsi" w:cstheme="minorBidi"/>
              <w:color w:val="auto"/>
              <w:sz w:val="24"/>
              <w:szCs w:val="24"/>
              <w:lang w:val="es-419"/>
            </w:rPr>
          </w:rPrChange>
        </w:rPr>
        <w:pPrChange w:id="91" w:author="pc studio" w:date="2025-05-08T22:36:00Z">
          <w:pPr>
            <w:pStyle w:val="Ttulo2"/>
            <w:jc w:val="both"/>
          </w:pPr>
        </w:pPrChange>
      </w:pPr>
    </w:p>
    <w:p w14:paraId="40276CB6" w14:textId="77777777" w:rsidR="00E52C99" w:rsidRDefault="00E52C99" w:rsidP="00E52C99">
      <w:pPr>
        <w:rPr>
          <w:ins w:id="92" w:author="pc studio" w:date="2025-05-08T22:42:00Z"/>
          <w:lang w:val="es-419"/>
        </w:rPr>
      </w:pPr>
    </w:p>
    <w:p w14:paraId="037EACF7" w14:textId="07937CCD" w:rsidR="00490F26" w:rsidDel="00E52C99" w:rsidRDefault="00490F26" w:rsidP="00E52C99">
      <w:pPr>
        <w:rPr>
          <w:del w:id="93" w:author="pc studio" w:date="2025-05-08T22:42:00Z"/>
          <w:lang w:val="es-419"/>
        </w:rPr>
      </w:pPr>
      <w:r w:rsidRPr="00CD67A7">
        <w:rPr>
          <w:lang w:val="es-419"/>
        </w:rPr>
        <w:t>Objetivos</w:t>
      </w:r>
    </w:p>
    <w:p w14:paraId="1E24DF33" w14:textId="77777777" w:rsidR="00E52C99" w:rsidRPr="00CD67A7" w:rsidRDefault="00E52C99" w:rsidP="00E52C99">
      <w:pPr>
        <w:rPr>
          <w:ins w:id="94" w:author="pc studio" w:date="2025-05-08T22:42:00Z"/>
          <w:lang w:val="es-419"/>
        </w:rPr>
        <w:pPrChange w:id="95" w:author="pc studio" w:date="2025-05-08T22:42:00Z">
          <w:pPr>
            <w:pStyle w:val="Ttulo2"/>
            <w:jc w:val="both"/>
          </w:pPr>
        </w:pPrChange>
      </w:pPr>
    </w:p>
    <w:p w14:paraId="2D8A74BF" w14:textId="43824A59" w:rsidR="00490F26" w:rsidDel="00E52C99" w:rsidRDefault="00490F26" w:rsidP="00E52C99">
      <w:pPr>
        <w:rPr>
          <w:del w:id="96" w:author="pc studio" w:date="2025-05-08T22:43:00Z"/>
          <w:lang w:val="es-419"/>
        </w:rPr>
      </w:pPr>
      <w:r w:rsidRPr="00CD67A7">
        <w:rPr>
          <w:lang w:val="es-419"/>
        </w:rPr>
        <w:t>Objetivo general</w:t>
      </w:r>
    </w:p>
    <w:p w14:paraId="786B1610" w14:textId="77777777" w:rsidR="00E52C99" w:rsidRPr="00CD67A7" w:rsidRDefault="00E52C99" w:rsidP="00E52C99">
      <w:pPr>
        <w:rPr>
          <w:ins w:id="97" w:author="pc studio" w:date="2025-05-08T22:43:00Z"/>
          <w:lang w:val="es-419"/>
        </w:rPr>
        <w:pPrChange w:id="98" w:author="pc studio" w:date="2025-05-08T22:42:00Z">
          <w:pPr>
            <w:pStyle w:val="Ttulo3"/>
            <w:jc w:val="both"/>
          </w:pPr>
        </w:pPrChange>
      </w:pPr>
    </w:p>
    <w:p w14:paraId="27AA4EB4" w14:textId="5B40918F" w:rsidR="00C341EC" w:rsidRDefault="00C341EC" w:rsidP="00E52C99">
      <w:pPr>
        <w:rPr>
          <w:lang w:val="es-419"/>
        </w:rPr>
        <w:pPrChange w:id="99" w:author="pc studio" w:date="2025-05-08T22:43:00Z">
          <w:pPr>
            <w:pStyle w:val="Ttulo3"/>
            <w:jc w:val="both"/>
          </w:pPr>
        </w:pPrChange>
      </w:pPr>
      <w:del w:id="100" w:author="Jesús Pardo" w:date="2025-05-08T07:05:00Z">
        <w:r w:rsidRPr="00C341EC" w:rsidDel="00BF2FBC">
          <w:rPr>
            <w:lang w:val="es-419"/>
          </w:rPr>
          <w:delText>Proponer un diseño de</w:delText>
        </w:r>
      </w:del>
      <w:ins w:id="101" w:author="pc studio" w:date="2025-05-08T22:43:00Z">
        <w:r w:rsidR="00E52C99">
          <w:rPr>
            <w:lang w:val="es-419"/>
          </w:rPr>
          <w:t>Crear</w:t>
        </w:r>
      </w:ins>
      <w:ins w:id="102" w:author="Jesús Pardo" w:date="2025-05-08T07:05:00Z">
        <w:del w:id="103" w:author="pc studio" w:date="2025-05-08T22:43:00Z">
          <w:r w:rsidR="00BF2FBC" w:rsidDel="00E52C99">
            <w:rPr>
              <w:lang w:val="es-419"/>
            </w:rPr>
            <w:delText>Diseñar e im</w:delText>
          </w:r>
        </w:del>
      </w:ins>
      <w:ins w:id="104" w:author="Jesús Pardo" w:date="2025-05-08T07:06:00Z">
        <w:del w:id="105" w:author="pc studio" w:date="2025-05-08T22:43:00Z">
          <w:r w:rsidR="00BF2FBC" w:rsidDel="00E52C99">
            <w:rPr>
              <w:lang w:val="es-419"/>
            </w:rPr>
            <w:delText>plementar un</w:delText>
          </w:r>
        </w:del>
      </w:ins>
      <w:ins w:id="106" w:author="pc studio" w:date="2025-05-08T22:43:00Z">
        <w:r w:rsidR="00E52C99">
          <w:rPr>
            <w:lang w:val="es-419"/>
          </w:rPr>
          <w:t xml:space="preserve"> un prototipo didáctico</w:t>
        </w:r>
      </w:ins>
      <w:del w:id="107" w:author="pc studio" w:date="2025-05-08T22:43:00Z">
        <w:r w:rsidRPr="00C341EC" w:rsidDel="00E52C99">
          <w:rPr>
            <w:lang w:val="es-419"/>
          </w:rPr>
          <w:delText xml:space="preserve"> equipo interactivo</w:delText>
        </w:r>
      </w:del>
      <w:del w:id="108" w:author="Jesús Pardo" w:date="2025-05-08T07:06:00Z">
        <w:r w:rsidRPr="00C341EC" w:rsidDel="00BF2FBC">
          <w:rPr>
            <w:lang w:val="es-419"/>
          </w:rPr>
          <w:delText>,</w:delText>
        </w:r>
      </w:del>
      <w:r w:rsidRPr="00C341EC">
        <w:rPr>
          <w:lang w:val="es-419"/>
        </w:rPr>
        <w:t xml:space="preserve"> didáctico</w:t>
      </w:r>
      <w:del w:id="109" w:author="Jesús Pardo" w:date="2025-05-08T07:06:00Z">
        <w:r w:rsidRPr="00C341EC" w:rsidDel="00BF2FBC">
          <w:rPr>
            <w:lang w:val="es-419"/>
          </w:rPr>
          <w:delText>, pedagógico</w:delText>
        </w:r>
      </w:del>
      <w:r w:rsidRPr="00C341EC">
        <w:rPr>
          <w:lang w:val="es-419"/>
        </w:rPr>
        <w:t>, llamativo y creativo dirigido a las empleadas domésticas y de cuidado de niños</w:t>
      </w:r>
      <w:ins w:id="110" w:author="pc studio" w:date="2025-05-08T22:44:00Z">
        <w:r w:rsidR="00E52C99">
          <w:rPr>
            <w:lang w:val="es-419"/>
          </w:rPr>
          <w:t xml:space="preserve"> de entre 5 a 7 años de edad inicial escolar, </w:t>
        </w:r>
      </w:ins>
      <w:del w:id="111" w:author="pc studio" w:date="2025-05-08T22:44:00Z">
        <w:r w:rsidRPr="00C341EC" w:rsidDel="00E52C99">
          <w:rPr>
            <w:lang w:val="es-419"/>
          </w:rPr>
          <w:delText xml:space="preserve">, como unidad laboral, </w:delText>
        </w:r>
      </w:del>
      <w:r w:rsidRPr="00C341EC">
        <w:rPr>
          <w:lang w:val="es-419"/>
        </w:rPr>
        <w:t>a fin de facilitar y contribui</w:t>
      </w:r>
      <w:ins w:id="112" w:author="pc studio" w:date="2025-05-08T22:44:00Z">
        <w:r w:rsidR="00E52C99">
          <w:rPr>
            <w:lang w:val="es-419"/>
          </w:rPr>
          <w:t xml:space="preserve">r en </w:t>
        </w:r>
      </w:ins>
      <w:ins w:id="113" w:author="pc studio" w:date="2025-05-08T22:45:00Z">
        <w:r w:rsidR="00E52C99">
          <w:rPr>
            <w:lang w:val="es-419"/>
          </w:rPr>
          <w:t xml:space="preserve">el proceso de retroalimentación </w:t>
        </w:r>
      </w:ins>
      <w:del w:id="114" w:author="pc studio" w:date="2025-05-08T22:44:00Z">
        <w:r w:rsidRPr="00C341EC" w:rsidDel="00E52C99">
          <w:rPr>
            <w:lang w:val="es-419"/>
          </w:rPr>
          <w:delText xml:space="preserve">r a la </w:delText>
        </w:r>
      </w:del>
      <w:r w:rsidRPr="00C341EC">
        <w:rPr>
          <w:lang w:val="es-419"/>
        </w:rPr>
        <w:t>educa</w:t>
      </w:r>
      <w:ins w:id="115" w:author="pc studio" w:date="2025-05-08T22:45:00Z">
        <w:r w:rsidR="00E52C99">
          <w:rPr>
            <w:lang w:val="es-419"/>
          </w:rPr>
          <w:t xml:space="preserve">tiva de lecto-escritura y matemáticas </w:t>
        </w:r>
      </w:ins>
      <w:ins w:id="116" w:author="pc studio" w:date="2025-05-08T22:46:00Z">
        <w:r w:rsidR="00E52C99">
          <w:rPr>
            <w:lang w:val="es-419"/>
          </w:rPr>
          <w:t>básicas</w:t>
        </w:r>
      </w:ins>
      <w:del w:id="117" w:author="pc studio" w:date="2025-05-08T22:45:00Z">
        <w:r w:rsidRPr="00C341EC" w:rsidDel="00E52C99">
          <w:rPr>
            <w:lang w:val="es-419"/>
          </w:rPr>
          <w:delText>ción</w:delText>
        </w:r>
      </w:del>
      <w:ins w:id="118" w:author="pc studio" w:date="2025-05-08T22:45:00Z">
        <w:r w:rsidR="00E52C99">
          <w:rPr>
            <w:lang w:val="es-419"/>
          </w:rPr>
          <w:t xml:space="preserve">, </w:t>
        </w:r>
      </w:ins>
      <w:ins w:id="119" w:author="pc studio" w:date="2025-05-08T22:46:00Z">
        <w:r w:rsidR="00E52C99">
          <w:rPr>
            <w:lang w:val="es-419"/>
          </w:rPr>
          <w:t xml:space="preserve">bajo </w:t>
        </w:r>
      </w:ins>
      <w:del w:id="120" w:author="pc studio" w:date="2025-05-08T22:45:00Z">
        <w:r w:rsidRPr="00C341EC" w:rsidDel="00E52C99">
          <w:rPr>
            <w:lang w:val="es-419"/>
          </w:rPr>
          <w:delText xml:space="preserve"> continua e integral bajo </w:delText>
        </w:r>
      </w:del>
      <w:r w:rsidRPr="00C341EC">
        <w:rPr>
          <w:lang w:val="es-419"/>
        </w:rPr>
        <w:t>enfoque tecnológico-lúdico</w:t>
      </w:r>
      <w:ins w:id="121" w:author="pc studio" w:date="2025-05-08T22:46:00Z">
        <w:r w:rsidR="00E52C99">
          <w:rPr>
            <w:lang w:val="es-419"/>
          </w:rPr>
          <w:t>, desde casa, favoreci</w:t>
        </w:r>
      </w:ins>
      <w:ins w:id="122" w:author="pc studio" w:date="2025-05-08T22:47:00Z">
        <w:r w:rsidR="00E52C99">
          <w:rPr>
            <w:lang w:val="es-419"/>
          </w:rPr>
          <w:t>endo al desarrollo de pensamiento lógico-</w:t>
        </w:r>
      </w:ins>
      <w:ins w:id="123" w:author="pc studio" w:date="2025-05-08T22:48:00Z">
        <w:r w:rsidR="00E52C99">
          <w:rPr>
            <w:lang w:val="es-419"/>
          </w:rPr>
          <w:t>crítico</w:t>
        </w:r>
      </w:ins>
      <w:ins w:id="124" w:author="pc studio" w:date="2025-05-08T22:47:00Z">
        <w:r w:rsidR="00E52C99">
          <w:rPr>
            <w:lang w:val="es-419"/>
          </w:rPr>
          <w:t xml:space="preserve"> y búsqueda de solución de problemas</w:t>
        </w:r>
      </w:ins>
      <w:ins w:id="125" w:author="pc studio" w:date="2025-05-08T22:48:00Z">
        <w:r w:rsidR="00E52C99">
          <w:rPr>
            <w:lang w:val="es-419"/>
          </w:rPr>
          <w:t>.</w:t>
        </w:r>
      </w:ins>
      <w:del w:id="126" w:author="pc studio" w:date="2025-05-08T22:46:00Z">
        <w:r w:rsidRPr="00C341EC" w:rsidDel="00E52C99">
          <w:rPr>
            <w:lang w:val="es-419"/>
          </w:rPr>
          <w:delText>.</w:delText>
        </w:r>
      </w:del>
    </w:p>
    <w:p w14:paraId="49EC38CB" w14:textId="743B72A6" w:rsidR="00490F26" w:rsidRPr="00CD67A7" w:rsidRDefault="00490F26" w:rsidP="0008714D">
      <w:pPr>
        <w:pStyle w:val="Ttulo3"/>
        <w:jc w:val="both"/>
        <w:rPr>
          <w:sz w:val="24"/>
          <w:szCs w:val="24"/>
          <w:lang w:val="es-419"/>
        </w:rPr>
      </w:pPr>
      <w:r w:rsidRPr="00CD67A7">
        <w:rPr>
          <w:sz w:val="24"/>
          <w:szCs w:val="24"/>
          <w:lang w:val="es-419"/>
        </w:rPr>
        <w:lastRenderedPageBreak/>
        <w:t>Objetivos específicos</w:t>
      </w:r>
    </w:p>
    <w:p w14:paraId="4ED9EAF2" w14:textId="30F3F9F5" w:rsidR="00C341EC" w:rsidRPr="00C341EC" w:rsidDel="00BF2FBC" w:rsidRDefault="00C341EC" w:rsidP="00C341EC">
      <w:pPr>
        <w:pStyle w:val="Ttulo1"/>
        <w:jc w:val="both"/>
        <w:rPr>
          <w:del w:id="127" w:author="Jesús Pardo" w:date="2025-05-08T07:06:00Z"/>
          <w:rFonts w:asciiTheme="minorHAnsi" w:eastAsiaTheme="minorHAnsi" w:hAnsiTheme="minorHAnsi" w:cstheme="minorBidi"/>
          <w:color w:val="auto"/>
          <w:sz w:val="24"/>
          <w:szCs w:val="24"/>
          <w:lang w:val="es-419"/>
        </w:rPr>
      </w:pPr>
      <w:del w:id="128" w:author="Jesús Pardo" w:date="2025-05-08T07:06:00Z">
        <w:r w:rsidRPr="00C341EC" w:rsidDel="00BF2FBC">
          <w:rPr>
            <w:rFonts w:asciiTheme="minorHAnsi" w:eastAsiaTheme="minorHAnsi" w:hAnsiTheme="minorHAnsi" w:cstheme="minorBidi"/>
            <w:color w:val="auto"/>
            <w:sz w:val="24"/>
            <w:szCs w:val="24"/>
            <w:lang w:val="es-419"/>
          </w:rPr>
          <w:delText>1.</w:delText>
        </w:r>
        <w:r w:rsidRPr="00C341EC" w:rsidDel="00BF2FBC">
          <w:rPr>
            <w:rFonts w:asciiTheme="minorHAnsi" w:eastAsiaTheme="minorHAnsi" w:hAnsiTheme="minorHAnsi" w:cstheme="minorBidi"/>
            <w:color w:val="auto"/>
            <w:sz w:val="24"/>
            <w:szCs w:val="24"/>
            <w:lang w:val="es-419"/>
          </w:rPr>
          <w:tab/>
          <w:delText>Definir necesidades de cada niño y/o niña a cuidado.</w:delText>
        </w:r>
      </w:del>
    </w:p>
    <w:p w14:paraId="19171950" w14:textId="311EFE95" w:rsidR="00C341EC" w:rsidRPr="00C341EC" w:rsidDel="00431938" w:rsidRDefault="00E52C99" w:rsidP="00C341EC">
      <w:pPr>
        <w:pStyle w:val="Ttulo1"/>
        <w:jc w:val="both"/>
        <w:rPr>
          <w:del w:id="129" w:author="pc studio" w:date="2025-05-08T22:50:00Z"/>
          <w:rFonts w:asciiTheme="minorHAnsi" w:eastAsiaTheme="minorHAnsi" w:hAnsiTheme="minorHAnsi" w:cstheme="minorBidi"/>
          <w:color w:val="auto"/>
          <w:sz w:val="24"/>
          <w:szCs w:val="24"/>
          <w:lang w:val="es-419"/>
        </w:rPr>
      </w:pPr>
      <w:ins w:id="130" w:author="pc studio" w:date="2025-05-08T22:49:00Z">
        <w:r>
          <w:rPr>
            <w:rFonts w:asciiTheme="minorHAnsi" w:eastAsiaTheme="minorHAnsi" w:hAnsiTheme="minorHAnsi" w:cstheme="minorBidi"/>
            <w:color w:val="auto"/>
            <w:sz w:val="24"/>
            <w:szCs w:val="24"/>
            <w:lang w:val="es-419"/>
          </w:rPr>
          <w:t>1</w:t>
        </w:r>
      </w:ins>
      <w:ins w:id="131" w:author="pc studio" w:date="2025-05-08T22:50:00Z">
        <w:r>
          <w:rPr>
            <w:rFonts w:asciiTheme="minorHAnsi" w:eastAsiaTheme="minorHAnsi" w:hAnsiTheme="minorHAnsi" w:cstheme="minorBidi"/>
            <w:color w:val="auto"/>
            <w:sz w:val="24"/>
            <w:szCs w:val="24"/>
            <w:lang w:val="es-419"/>
          </w:rPr>
          <w:t xml:space="preserve">. </w:t>
        </w:r>
      </w:ins>
      <w:del w:id="132" w:author="pc studio" w:date="2025-05-08T22:49:00Z">
        <w:r w:rsidR="00C341EC" w:rsidRPr="00C341EC" w:rsidDel="00E52C99">
          <w:rPr>
            <w:rFonts w:asciiTheme="minorHAnsi" w:eastAsiaTheme="minorHAnsi" w:hAnsiTheme="minorHAnsi" w:cstheme="minorBidi"/>
            <w:color w:val="auto"/>
            <w:sz w:val="24"/>
            <w:szCs w:val="24"/>
            <w:lang w:val="es-419"/>
          </w:rPr>
          <w:delText>2.</w:delText>
        </w:r>
        <w:r w:rsidR="00C341EC" w:rsidRPr="00C341EC" w:rsidDel="00E52C99">
          <w:rPr>
            <w:rFonts w:asciiTheme="minorHAnsi" w:eastAsiaTheme="minorHAnsi" w:hAnsiTheme="minorHAnsi" w:cstheme="minorBidi"/>
            <w:color w:val="auto"/>
            <w:sz w:val="24"/>
            <w:szCs w:val="24"/>
            <w:lang w:val="es-419"/>
          </w:rPr>
          <w:tab/>
        </w:r>
      </w:del>
      <w:r w:rsidR="00C341EC" w:rsidRPr="00C341EC">
        <w:rPr>
          <w:rFonts w:asciiTheme="minorHAnsi" w:eastAsiaTheme="minorHAnsi" w:hAnsiTheme="minorHAnsi" w:cstheme="minorBidi"/>
          <w:color w:val="auto"/>
          <w:sz w:val="24"/>
          <w:szCs w:val="24"/>
          <w:lang w:val="es-419"/>
        </w:rPr>
        <w:t>Determinar estrategias y técnicas adecuadas a las condiciones y nivel cognitivo del niño y/o niña.</w:t>
      </w:r>
    </w:p>
    <w:p w14:paraId="2632CBE9" w14:textId="0DF4FEE9" w:rsidR="00C341EC" w:rsidRPr="00C341EC" w:rsidRDefault="00C341EC" w:rsidP="00C341EC">
      <w:pPr>
        <w:pStyle w:val="Ttulo1"/>
        <w:jc w:val="both"/>
        <w:rPr>
          <w:rFonts w:asciiTheme="minorHAnsi" w:eastAsiaTheme="minorHAnsi" w:hAnsiTheme="minorHAnsi" w:cstheme="minorBidi"/>
          <w:color w:val="auto"/>
          <w:sz w:val="24"/>
          <w:szCs w:val="24"/>
          <w:lang w:val="es-419"/>
        </w:rPr>
      </w:pPr>
      <w:del w:id="133" w:author="Jesús Pardo" w:date="2025-05-08T07:06:00Z">
        <w:r w:rsidRPr="00C341EC" w:rsidDel="00BF2FBC">
          <w:rPr>
            <w:rFonts w:asciiTheme="minorHAnsi" w:eastAsiaTheme="minorHAnsi" w:hAnsiTheme="minorHAnsi" w:cstheme="minorBidi"/>
            <w:color w:val="auto"/>
            <w:sz w:val="24"/>
            <w:szCs w:val="24"/>
            <w:lang w:val="es-419"/>
          </w:rPr>
          <w:delText>3.</w:delText>
        </w:r>
        <w:r w:rsidRPr="00C341EC" w:rsidDel="00BF2FBC">
          <w:rPr>
            <w:rFonts w:asciiTheme="minorHAnsi" w:eastAsiaTheme="minorHAnsi" w:hAnsiTheme="minorHAnsi" w:cstheme="minorBidi"/>
            <w:color w:val="auto"/>
            <w:sz w:val="24"/>
            <w:szCs w:val="24"/>
            <w:lang w:val="es-419"/>
          </w:rPr>
          <w:tab/>
          <w:delText>Discriminar juegos y/o lúdicas en atención a la edad y nivel cognitivo.</w:delText>
        </w:r>
      </w:del>
    </w:p>
    <w:p w14:paraId="05C565D1" w14:textId="5DC5D64A" w:rsidR="00C341EC" w:rsidRPr="00C341EC" w:rsidDel="00431938" w:rsidRDefault="00C341EC" w:rsidP="00C341EC">
      <w:pPr>
        <w:pStyle w:val="Ttulo1"/>
        <w:jc w:val="both"/>
        <w:rPr>
          <w:del w:id="134" w:author="pc studio" w:date="2025-05-08T22:50:00Z"/>
          <w:rFonts w:asciiTheme="minorHAnsi" w:eastAsiaTheme="minorHAnsi" w:hAnsiTheme="minorHAnsi" w:cstheme="minorBidi"/>
          <w:color w:val="auto"/>
          <w:sz w:val="24"/>
          <w:szCs w:val="24"/>
          <w:lang w:val="es-419"/>
        </w:rPr>
      </w:pPr>
      <w:del w:id="135" w:author="Jesús Pardo" w:date="2025-05-08T07:06:00Z">
        <w:r w:rsidRPr="00C341EC" w:rsidDel="00BF2FBC">
          <w:rPr>
            <w:rFonts w:asciiTheme="minorHAnsi" w:eastAsiaTheme="minorHAnsi" w:hAnsiTheme="minorHAnsi" w:cstheme="minorBidi"/>
            <w:color w:val="auto"/>
            <w:sz w:val="24"/>
            <w:szCs w:val="24"/>
            <w:lang w:val="es-419"/>
          </w:rPr>
          <w:delText>4.</w:delText>
        </w:r>
        <w:r w:rsidRPr="00C341EC" w:rsidDel="00BF2FBC">
          <w:rPr>
            <w:rFonts w:asciiTheme="minorHAnsi" w:eastAsiaTheme="minorHAnsi" w:hAnsiTheme="minorHAnsi" w:cstheme="minorBidi"/>
            <w:color w:val="auto"/>
            <w:sz w:val="24"/>
            <w:szCs w:val="24"/>
            <w:lang w:val="es-419"/>
          </w:rPr>
          <w:tab/>
          <w:delText>Estimar tiempo de cada juego y/o lúdica a implemen</w:delText>
        </w:r>
      </w:del>
      <w:ins w:id="136" w:author="pc studio" w:date="2025-05-08T22:50:00Z">
        <w:r w:rsidR="00431938">
          <w:rPr>
            <w:rFonts w:asciiTheme="minorHAnsi" w:eastAsiaTheme="minorHAnsi" w:hAnsiTheme="minorHAnsi" w:cstheme="minorBidi"/>
            <w:color w:val="auto"/>
            <w:sz w:val="24"/>
            <w:szCs w:val="24"/>
            <w:lang w:val="es-419"/>
          </w:rPr>
          <w:t xml:space="preserve">2.  </w:t>
        </w:r>
      </w:ins>
      <w:del w:id="137" w:author="Jesús Pardo" w:date="2025-05-08T07:06:00Z">
        <w:r w:rsidRPr="00C341EC" w:rsidDel="00BF2FBC">
          <w:rPr>
            <w:rFonts w:asciiTheme="minorHAnsi" w:eastAsiaTheme="minorHAnsi" w:hAnsiTheme="minorHAnsi" w:cstheme="minorBidi"/>
            <w:color w:val="auto"/>
            <w:sz w:val="24"/>
            <w:szCs w:val="24"/>
            <w:lang w:val="es-419"/>
          </w:rPr>
          <w:delText>tar.</w:delText>
        </w:r>
      </w:del>
    </w:p>
    <w:p w14:paraId="00DFB0F0" w14:textId="77777777" w:rsidR="00C341EC" w:rsidRPr="00C341EC" w:rsidRDefault="00C341EC" w:rsidP="00C341EC">
      <w:pPr>
        <w:pStyle w:val="Ttulo1"/>
        <w:jc w:val="both"/>
        <w:rPr>
          <w:rFonts w:asciiTheme="minorHAnsi" w:eastAsiaTheme="minorHAnsi" w:hAnsiTheme="minorHAnsi" w:cstheme="minorBidi"/>
          <w:color w:val="auto"/>
          <w:sz w:val="24"/>
          <w:szCs w:val="24"/>
          <w:lang w:val="es-419"/>
        </w:rPr>
      </w:pPr>
      <w:del w:id="138" w:author="pc studio" w:date="2025-05-08T22:50:00Z">
        <w:r w:rsidRPr="00C341EC" w:rsidDel="00431938">
          <w:rPr>
            <w:rFonts w:asciiTheme="minorHAnsi" w:eastAsiaTheme="minorHAnsi" w:hAnsiTheme="minorHAnsi" w:cstheme="minorBidi"/>
            <w:color w:val="auto"/>
            <w:sz w:val="24"/>
            <w:szCs w:val="24"/>
            <w:lang w:val="es-419"/>
          </w:rPr>
          <w:delText>5.</w:delText>
        </w:r>
        <w:r w:rsidRPr="00C341EC" w:rsidDel="00431938">
          <w:rPr>
            <w:rFonts w:asciiTheme="minorHAnsi" w:eastAsiaTheme="minorHAnsi" w:hAnsiTheme="minorHAnsi" w:cstheme="minorBidi"/>
            <w:color w:val="auto"/>
            <w:sz w:val="24"/>
            <w:szCs w:val="24"/>
            <w:lang w:val="es-419"/>
          </w:rPr>
          <w:tab/>
        </w:r>
      </w:del>
      <w:r w:rsidRPr="00C341EC">
        <w:rPr>
          <w:rFonts w:asciiTheme="minorHAnsi" w:eastAsiaTheme="minorHAnsi" w:hAnsiTheme="minorHAnsi" w:cstheme="minorBidi"/>
          <w:color w:val="auto"/>
          <w:sz w:val="24"/>
          <w:szCs w:val="24"/>
          <w:lang w:val="es-419"/>
        </w:rPr>
        <w:t>Diagnosticar gustos y preferencias, así como mejora y avance en el conocimiento/aprendizaje.</w:t>
      </w:r>
    </w:p>
    <w:p w14:paraId="5175DFB8" w14:textId="082B531A" w:rsidR="00431938" w:rsidRDefault="00431938" w:rsidP="00C341EC">
      <w:pPr>
        <w:pStyle w:val="Ttulo1"/>
        <w:jc w:val="both"/>
        <w:rPr>
          <w:ins w:id="139" w:author="pc studio" w:date="2025-05-08T22:52:00Z"/>
          <w:rFonts w:asciiTheme="minorHAnsi" w:eastAsiaTheme="minorHAnsi" w:hAnsiTheme="minorHAnsi" w:cstheme="minorBidi"/>
          <w:color w:val="auto"/>
          <w:sz w:val="24"/>
          <w:szCs w:val="24"/>
          <w:lang w:val="es-419"/>
        </w:rPr>
      </w:pPr>
      <w:ins w:id="140" w:author="pc studio" w:date="2025-05-08T22:50:00Z">
        <w:r>
          <w:rPr>
            <w:rFonts w:asciiTheme="minorHAnsi" w:eastAsiaTheme="minorHAnsi" w:hAnsiTheme="minorHAnsi" w:cstheme="minorBidi"/>
            <w:color w:val="auto"/>
            <w:sz w:val="24"/>
            <w:szCs w:val="24"/>
            <w:lang w:val="es-419"/>
          </w:rPr>
          <w:t xml:space="preserve">3. Verificar la viabilidad </w:t>
        </w:r>
      </w:ins>
      <w:ins w:id="141" w:author="pc studio" w:date="2025-05-08T22:51:00Z">
        <w:r>
          <w:rPr>
            <w:rFonts w:asciiTheme="minorHAnsi" w:eastAsiaTheme="minorHAnsi" w:hAnsiTheme="minorHAnsi" w:cstheme="minorBidi"/>
            <w:color w:val="auto"/>
            <w:sz w:val="24"/>
            <w:szCs w:val="24"/>
            <w:lang w:val="es-419"/>
          </w:rPr>
          <w:t>de</w:t>
        </w:r>
      </w:ins>
      <w:ins w:id="142" w:author="pc studio" w:date="2025-05-08T22:52:00Z">
        <w:r>
          <w:rPr>
            <w:rFonts w:asciiTheme="minorHAnsi" w:eastAsiaTheme="minorHAnsi" w:hAnsiTheme="minorHAnsi" w:cstheme="minorBidi"/>
            <w:color w:val="auto"/>
            <w:sz w:val="24"/>
            <w:szCs w:val="24"/>
            <w:lang w:val="es-419"/>
          </w:rPr>
          <w:t xml:space="preserve"> </w:t>
        </w:r>
      </w:ins>
      <w:ins w:id="143" w:author="pc studio" w:date="2025-05-08T22:51:00Z">
        <w:r>
          <w:rPr>
            <w:rFonts w:asciiTheme="minorHAnsi" w:eastAsiaTheme="minorHAnsi" w:hAnsiTheme="minorHAnsi" w:cstheme="minorBidi"/>
            <w:color w:val="auto"/>
            <w:sz w:val="24"/>
            <w:szCs w:val="24"/>
            <w:lang w:val="es-419"/>
          </w:rPr>
          <w:t>uti</w:t>
        </w:r>
      </w:ins>
      <w:ins w:id="144" w:author="pc studio" w:date="2025-05-08T22:52:00Z">
        <w:r>
          <w:rPr>
            <w:rFonts w:asciiTheme="minorHAnsi" w:eastAsiaTheme="minorHAnsi" w:hAnsiTheme="minorHAnsi" w:cstheme="minorBidi"/>
            <w:color w:val="auto"/>
            <w:sz w:val="24"/>
            <w:szCs w:val="24"/>
            <w:lang w:val="es-419"/>
          </w:rPr>
          <w:t>li</w:t>
        </w:r>
      </w:ins>
      <w:ins w:id="145" w:author="pc studio" w:date="2025-05-08T22:51:00Z">
        <w:r>
          <w:rPr>
            <w:rFonts w:asciiTheme="minorHAnsi" w:eastAsiaTheme="minorHAnsi" w:hAnsiTheme="minorHAnsi" w:cstheme="minorBidi"/>
            <w:color w:val="auto"/>
            <w:sz w:val="24"/>
            <w:szCs w:val="24"/>
            <w:lang w:val="es-419"/>
          </w:rPr>
          <w:t xml:space="preserve">dad de materiales </w:t>
        </w:r>
      </w:ins>
      <w:ins w:id="146" w:author="pc studio" w:date="2025-05-08T22:50:00Z">
        <w:r>
          <w:rPr>
            <w:rFonts w:asciiTheme="minorHAnsi" w:eastAsiaTheme="minorHAnsi" w:hAnsiTheme="minorHAnsi" w:cstheme="minorBidi"/>
            <w:color w:val="auto"/>
            <w:sz w:val="24"/>
            <w:szCs w:val="24"/>
            <w:lang w:val="es-419"/>
          </w:rPr>
          <w:t>recicla</w:t>
        </w:r>
      </w:ins>
      <w:ins w:id="147" w:author="pc studio" w:date="2025-05-08T22:51:00Z">
        <w:r>
          <w:rPr>
            <w:rFonts w:asciiTheme="minorHAnsi" w:eastAsiaTheme="minorHAnsi" w:hAnsiTheme="minorHAnsi" w:cstheme="minorBidi"/>
            <w:color w:val="auto"/>
            <w:sz w:val="24"/>
            <w:szCs w:val="24"/>
            <w:lang w:val="es-419"/>
          </w:rPr>
          <w:t>b</w:t>
        </w:r>
      </w:ins>
      <w:ins w:id="148" w:author="pc studio" w:date="2025-05-08T22:52:00Z">
        <w:r>
          <w:rPr>
            <w:rFonts w:asciiTheme="minorHAnsi" w:eastAsiaTheme="minorHAnsi" w:hAnsiTheme="minorHAnsi" w:cstheme="minorBidi"/>
            <w:color w:val="auto"/>
            <w:sz w:val="24"/>
            <w:szCs w:val="24"/>
            <w:lang w:val="es-419"/>
          </w:rPr>
          <w:t>les</w:t>
        </w:r>
      </w:ins>
      <w:ins w:id="149" w:author="pc studio" w:date="2025-05-08T22:55:00Z">
        <w:r>
          <w:rPr>
            <w:rFonts w:asciiTheme="minorHAnsi" w:eastAsiaTheme="minorHAnsi" w:hAnsiTheme="minorHAnsi" w:cstheme="minorBidi"/>
            <w:color w:val="auto"/>
            <w:sz w:val="24"/>
            <w:szCs w:val="24"/>
            <w:lang w:val="es-419"/>
          </w:rPr>
          <w:t xml:space="preserve">, para disminuir costos y contribuir </w:t>
        </w:r>
      </w:ins>
      <w:ins w:id="150" w:author="pc studio" w:date="2025-05-08T22:56:00Z">
        <w:r>
          <w:rPr>
            <w:rFonts w:asciiTheme="minorHAnsi" w:eastAsiaTheme="minorHAnsi" w:hAnsiTheme="minorHAnsi" w:cstheme="minorBidi"/>
            <w:color w:val="auto"/>
            <w:sz w:val="24"/>
            <w:szCs w:val="24"/>
            <w:lang w:val="es-419"/>
          </w:rPr>
          <w:t xml:space="preserve">al sostenimiento ambiental y económico. </w:t>
        </w:r>
      </w:ins>
    </w:p>
    <w:p w14:paraId="1F977C0A" w14:textId="736E1554" w:rsidR="00C341EC" w:rsidRPr="00C341EC" w:rsidRDefault="00431938" w:rsidP="00C341EC">
      <w:pPr>
        <w:pStyle w:val="Ttulo1"/>
        <w:jc w:val="both"/>
        <w:rPr>
          <w:rFonts w:asciiTheme="minorHAnsi" w:eastAsiaTheme="minorHAnsi" w:hAnsiTheme="minorHAnsi" w:cstheme="minorBidi"/>
          <w:color w:val="auto"/>
          <w:sz w:val="24"/>
          <w:szCs w:val="24"/>
          <w:lang w:val="es-419"/>
        </w:rPr>
      </w:pPr>
      <w:ins w:id="151" w:author="pc studio" w:date="2025-05-08T22:53:00Z">
        <w:r>
          <w:rPr>
            <w:rFonts w:asciiTheme="minorHAnsi" w:eastAsiaTheme="minorHAnsi" w:hAnsiTheme="minorHAnsi" w:cstheme="minorBidi"/>
            <w:color w:val="auto"/>
            <w:sz w:val="24"/>
            <w:szCs w:val="24"/>
            <w:lang w:val="es-419"/>
          </w:rPr>
          <w:t xml:space="preserve">4. Verificar la efectividad del prototipo mediante pruebas de campo y exploratorias en una población </w:t>
        </w:r>
      </w:ins>
      <w:ins w:id="152" w:author="pc studio" w:date="2025-05-08T22:54:00Z">
        <w:r>
          <w:rPr>
            <w:rFonts w:asciiTheme="minorHAnsi" w:eastAsiaTheme="minorHAnsi" w:hAnsiTheme="minorHAnsi" w:cstheme="minorBidi"/>
            <w:color w:val="auto"/>
            <w:sz w:val="24"/>
            <w:szCs w:val="24"/>
            <w:lang w:val="es-419"/>
          </w:rPr>
          <w:t xml:space="preserve">de </w:t>
        </w:r>
      </w:ins>
      <w:ins w:id="153" w:author="pc studio" w:date="2025-05-08T22:55:00Z">
        <w:r>
          <w:rPr>
            <w:rFonts w:asciiTheme="minorHAnsi" w:eastAsiaTheme="minorHAnsi" w:hAnsiTheme="minorHAnsi" w:cstheme="minorBidi"/>
            <w:color w:val="auto"/>
            <w:sz w:val="24"/>
            <w:szCs w:val="24"/>
            <w:lang w:val="es-419"/>
          </w:rPr>
          <w:t>8 a 10</w:t>
        </w:r>
      </w:ins>
      <w:ins w:id="154" w:author="pc studio" w:date="2025-05-08T22:54:00Z">
        <w:r>
          <w:rPr>
            <w:rFonts w:asciiTheme="minorHAnsi" w:eastAsiaTheme="minorHAnsi" w:hAnsiTheme="minorHAnsi" w:cstheme="minorBidi"/>
            <w:color w:val="auto"/>
            <w:sz w:val="24"/>
            <w:szCs w:val="24"/>
            <w:lang w:val="es-419"/>
          </w:rPr>
          <w:t xml:space="preserve"> niños de entre 5 a 7 años en edad inicial escolar</w:t>
        </w:r>
      </w:ins>
      <w:ins w:id="155" w:author="pc studio" w:date="2025-05-08T22:55:00Z">
        <w:r>
          <w:rPr>
            <w:rFonts w:asciiTheme="minorHAnsi" w:eastAsiaTheme="minorHAnsi" w:hAnsiTheme="minorHAnsi" w:cstheme="minorBidi"/>
            <w:color w:val="auto"/>
            <w:sz w:val="24"/>
            <w:szCs w:val="24"/>
            <w:lang w:val="es-419"/>
          </w:rPr>
          <w:t xml:space="preserve">, aplicado desde casa. </w:t>
        </w:r>
      </w:ins>
      <w:del w:id="156" w:author="pc studio" w:date="2025-05-08T22:50:00Z">
        <w:r w:rsidR="00C341EC" w:rsidRPr="00C341EC" w:rsidDel="00431938">
          <w:rPr>
            <w:rFonts w:asciiTheme="minorHAnsi" w:eastAsiaTheme="minorHAnsi" w:hAnsiTheme="minorHAnsi" w:cstheme="minorBidi"/>
            <w:color w:val="auto"/>
            <w:sz w:val="24"/>
            <w:szCs w:val="24"/>
            <w:lang w:val="es-419"/>
          </w:rPr>
          <w:delText>6.</w:delText>
        </w:r>
        <w:r w:rsidR="00C341EC" w:rsidRPr="00C341EC" w:rsidDel="00431938">
          <w:rPr>
            <w:rFonts w:asciiTheme="minorHAnsi" w:eastAsiaTheme="minorHAnsi" w:hAnsiTheme="minorHAnsi" w:cstheme="minorBidi"/>
            <w:color w:val="auto"/>
            <w:sz w:val="24"/>
            <w:szCs w:val="24"/>
            <w:lang w:val="es-419"/>
          </w:rPr>
          <w:tab/>
        </w:r>
      </w:del>
      <w:del w:id="157" w:author="Jesús Pardo" w:date="2025-05-08T07:08:00Z">
        <w:r w:rsidR="00C341EC" w:rsidRPr="00C341EC" w:rsidDel="00442922">
          <w:rPr>
            <w:rFonts w:asciiTheme="minorHAnsi" w:eastAsiaTheme="minorHAnsi" w:hAnsiTheme="minorHAnsi" w:cstheme="minorBidi"/>
            <w:color w:val="auto"/>
            <w:sz w:val="24"/>
            <w:szCs w:val="24"/>
            <w:lang w:val="es-419"/>
          </w:rPr>
          <w:delText>Relacionar tiempo-esfuerzo en acción domestico-cuidado niños y/o niñas.</w:delText>
        </w:r>
      </w:del>
    </w:p>
    <w:p w14:paraId="4127F9FA" w14:textId="4012B34A" w:rsidR="00490F26" w:rsidRPr="00CD67A7" w:rsidRDefault="00300027" w:rsidP="0008714D">
      <w:pPr>
        <w:pStyle w:val="Ttulo1"/>
        <w:jc w:val="both"/>
        <w:rPr>
          <w:rFonts w:asciiTheme="minorHAnsi" w:hAnsiTheme="minorHAnsi"/>
          <w:sz w:val="24"/>
          <w:szCs w:val="24"/>
          <w:lang w:val="es-419"/>
        </w:rPr>
      </w:pPr>
      <w:r>
        <w:rPr>
          <w:rFonts w:asciiTheme="minorHAnsi" w:hAnsiTheme="minorHAnsi"/>
          <w:sz w:val="24"/>
          <w:szCs w:val="24"/>
          <w:lang w:val="es-419"/>
        </w:rPr>
        <w:t xml:space="preserve">2. </w:t>
      </w:r>
      <w:r w:rsidR="00490F26" w:rsidRPr="00CD67A7">
        <w:rPr>
          <w:rFonts w:asciiTheme="minorHAnsi" w:hAnsiTheme="minorHAnsi"/>
          <w:sz w:val="24"/>
          <w:szCs w:val="24"/>
          <w:lang w:val="es-419"/>
        </w:rPr>
        <w:t>Justificación</w:t>
      </w:r>
    </w:p>
    <w:p w14:paraId="5E33F69C" w14:textId="24951CAE" w:rsidR="00C341EC" w:rsidRPr="00C341EC" w:rsidRDefault="00C341EC" w:rsidP="00C341EC">
      <w:pPr>
        <w:pStyle w:val="Ttulo1"/>
        <w:jc w:val="both"/>
        <w:rPr>
          <w:rFonts w:asciiTheme="minorHAnsi" w:eastAsiaTheme="minorHAnsi" w:hAnsiTheme="minorHAnsi" w:cstheme="minorBidi"/>
          <w:color w:val="auto"/>
          <w:sz w:val="24"/>
          <w:szCs w:val="24"/>
          <w:lang w:val="es-419"/>
        </w:rPr>
      </w:pPr>
      <w:r w:rsidRPr="00C341EC">
        <w:rPr>
          <w:rFonts w:asciiTheme="minorHAnsi" w:eastAsiaTheme="minorHAnsi" w:hAnsiTheme="minorHAnsi" w:cstheme="minorBidi"/>
          <w:color w:val="auto"/>
          <w:sz w:val="24"/>
          <w:szCs w:val="24"/>
          <w:lang w:val="es-419"/>
        </w:rPr>
        <w:t xml:space="preserve">     En virtud de la ardua labor que desempeña un</w:t>
      </w:r>
      <w:del w:id="158" w:author="Jesús Pardo" w:date="2025-05-08T07:08:00Z">
        <w:r w:rsidRPr="00C341EC" w:rsidDel="00442922">
          <w:rPr>
            <w:rFonts w:asciiTheme="minorHAnsi" w:eastAsiaTheme="minorHAnsi" w:hAnsiTheme="minorHAnsi" w:cstheme="minorBidi"/>
            <w:color w:val="auto"/>
            <w:sz w:val="24"/>
            <w:szCs w:val="24"/>
            <w:lang w:val="es-419"/>
          </w:rPr>
          <w:delText xml:space="preserve"> </w:delText>
        </w:r>
      </w:del>
      <w:r w:rsidRPr="00C341EC">
        <w:rPr>
          <w:rFonts w:asciiTheme="minorHAnsi" w:eastAsiaTheme="minorHAnsi" w:hAnsiTheme="minorHAnsi" w:cstheme="minorBidi"/>
          <w:color w:val="auto"/>
          <w:sz w:val="24"/>
          <w:szCs w:val="24"/>
          <w:lang w:val="es-419"/>
        </w:rPr>
        <w:t xml:space="preserve">a </w:t>
      </w:r>
      <w:ins w:id="159" w:author="Jesús Pardo" w:date="2025-05-08T07:08:00Z">
        <w:r w:rsidR="00494203">
          <w:rPr>
            <w:rFonts w:asciiTheme="minorHAnsi" w:eastAsiaTheme="minorHAnsi" w:hAnsiTheme="minorHAnsi" w:cstheme="minorBidi"/>
            <w:color w:val="auto"/>
            <w:sz w:val="24"/>
            <w:szCs w:val="24"/>
            <w:lang w:val="es-419"/>
          </w:rPr>
          <w:t xml:space="preserve">persona que realizar cuidados </w:t>
        </w:r>
      </w:ins>
      <w:r w:rsidRPr="00C341EC">
        <w:rPr>
          <w:rFonts w:asciiTheme="minorHAnsi" w:eastAsiaTheme="minorHAnsi" w:hAnsiTheme="minorHAnsi" w:cstheme="minorBidi"/>
          <w:color w:val="auto"/>
          <w:sz w:val="24"/>
          <w:szCs w:val="24"/>
          <w:lang w:val="es-419"/>
        </w:rPr>
        <w:t>doméstic</w:t>
      </w:r>
      <w:del w:id="160" w:author="Jesús Pardo" w:date="2025-05-08T07:08:00Z">
        <w:r w:rsidRPr="00C341EC" w:rsidDel="00494203">
          <w:rPr>
            <w:rFonts w:asciiTheme="minorHAnsi" w:eastAsiaTheme="minorHAnsi" w:hAnsiTheme="minorHAnsi" w:cstheme="minorBidi"/>
            <w:color w:val="auto"/>
            <w:sz w:val="24"/>
            <w:szCs w:val="24"/>
            <w:lang w:val="es-419"/>
          </w:rPr>
          <w:delText>a</w:delText>
        </w:r>
      </w:del>
      <w:ins w:id="161" w:author="Jesús Pardo" w:date="2025-05-08T07:08:00Z">
        <w:r w:rsidR="00494203">
          <w:rPr>
            <w:rFonts w:asciiTheme="minorHAnsi" w:eastAsiaTheme="minorHAnsi" w:hAnsiTheme="minorHAnsi" w:cstheme="minorBidi"/>
            <w:color w:val="auto"/>
            <w:sz w:val="24"/>
            <w:szCs w:val="24"/>
            <w:lang w:val="es-419"/>
          </w:rPr>
          <w:t>os</w:t>
        </w:r>
      </w:ins>
      <w:r w:rsidRPr="00C341EC">
        <w:rPr>
          <w:rFonts w:asciiTheme="minorHAnsi" w:eastAsiaTheme="minorHAnsi" w:hAnsiTheme="minorHAnsi" w:cstheme="minorBidi"/>
          <w:color w:val="auto"/>
          <w:sz w:val="24"/>
          <w:szCs w:val="24"/>
          <w:lang w:val="es-419"/>
        </w:rPr>
        <w:t>, por las condiciones de esfuerzo y tiempo de actividad de forma continua e indefinida en el manejo de tiempo, donde se debe realizar un número de actividades, que en ocasiones el tiempo se agota sin poder concluir a cabalidad</w:t>
      </w:r>
      <w:ins w:id="162" w:author="Jesús Pardo" w:date="2025-05-08T07:09:00Z">
        <w:r w:rsidR="00494203">
          <w:rPr>
            <w:rFonts w:asciiTheme="minorHAnsi" w:eastAsiaTheme="minorHAnsi" w:hAnsiTheme="minorHAnsi" w:cstheme="minorBidi"/>
            <w:color w:val="auto"/>
            <w:sz w:val="24"/>
            <w:szCs w:val="24"/>
            <w:lang w:val="es-419"/>
          </w:rPr>
          <w:t>,</w:t>
        </w:r>
      </w:ins>
      <w:del w:id="163" w:author="Jesús Pardo" w:date="2025-05-08T07:09:00Z">
        <w:r w:rsidRPr="00C341EC" w:rsidDel="00494203">
          <w:rPr>
            <w:rFonts w:asciiTheme="minorHAnsi" w:eastAsiaTheme="minorHAnsi" w:hAnsiTheme="minorHAnsi" w:cstheme="minorBidi"/>
            <w:color w:val="auto"/>
            <w:sz w:val="24"/>
            <w:szCs w:val="24"/>
            <w:lang w:val="es-419"/>
          </w:rPr>
          <w:delText>.</w:delText>
        </w:r>
      </w:del>
      <w:r w:rsidRPr="00C341EC">
        <w:rPr>
          <w:rFonts w:asciiTheme="minorHAnsi" w:eastAsiaTheme="minorHAnsi" w:hAnsiTheme="minorHAnsi" w:cstheme="minorBidi"/>
          <w:color w:val="auto"/>
          <w:sz w:val="24"/>
          <w:szCs w:val="24"/>
          <w:lang w:val="es-419"/>
        </w:rPr>
        <w:t xml:space="preserve"> </w:t>
      </w:r>
      <w:del w:id="164" w:author="Jesús Pardo" w:date="2025-05-08T07:09:00Z">
        <w:r w:rsidRPr="00C341EC" w:rsidDel="00494203">
          <w:rPr>
            <w:rFonts w:asciiTheme="minorHAnsi" w:eastAsiaTheme="minorHAnsi" w:hAnsiTheme="minorHAnsi" w:cstheme="minorBidi"/>
            <w:color w:val="auto"/>
            <w:sz w:val="24"/>
            <w:szCs w:val="24"/>
            <w:lang w:val="es-419"/>
          </w:rPr>
          <w:delText>L</w:delText>
        </w:r>
      </w:del>
      <w:ins w:id="165" w:author="Jesús Pardo" w:date="2025-05-08T07:09:00Z">
        <w:r w:rsidR="00494203">
          <w:rPr>
            <w:rFonts w:asciiTheme="minorHAnsi" w:eastAsiaTheme="minorHAnsi" w:hAnsiTheme="minorHAnsi" w:cstheme="minorBidi"/>
            <w:color w:val="auto"/>
            <w:sz w:val="24"/>
            <w:szCs w:val="24"/>
            <w:lang w:val="es-419"/>
          </w:rPr>
          <w:t>l</w:t>
        </w:r>
      </w:ins>
      <w:r w:rsidRPr="00C341EC">
        <w:rPr>
          <w:rFonts w:asciiTheme="minorHAnsi" w:eastAsiaTheme="minorHAnsi" w:hAnsiTheme="minorHAnsi" w:cstheme="minorBidi"/>
          <w:color w:val="auto"/>
          <w:sz w:val="24"/>
          <w:szCs w:val="24"/>
          <w:lang w:val="es-419"/>
        </w:rPr>
        <w:t>a problemática cobr</w:t>
      </w:r>
      <w:ins w:id="166" w:author="Jesús Pardo" w:date="2025-05-08T07:09:00Z">
        <w:r w:rsidR="00494203">
          <w:rPr>
            <w:rFonts w:asciiTheme="minorHAnsi" w:eastAsiaTheme="minorHAnsi" w:hAnsiTheme="minorHAnsi" w:cstheme="minorBidi"/>
            <w:color w:val="auto"/>
            <w:sz w:val="24"/>
            <w:szCs w:val="24"/>
            <w:lang w:val="es-419"/>
          </w:rPr>
          <w:t>a</w:t>
        </w:r>
      </w:ins>
      <w:del w:id="167" w:author="Jesús Pardo" w:date="2025-05-08T07:09:00Z">
        <w:r w:rsidRPr="00C341EC" w:rsidDel="00494203">
          <w:rPr>
            <w:rFonts w:asciiTheme="minorHAnsi" w:eastAsiaTheme="minorHAnsi" w:hAnsiTheme="minorHAnsi" w:cstheme="minorBidi"/>
            <w:color w:val="auto"/>
            <w:sz w:val="24"/>
            <w:szCs w:val="24"/>
            <w:lang w:val="es-419"/>
          </w:rPr>
          <w:delText>e</w:delText>
        </w:r>
      </w:del>
      <w:r w:rsidRPr="00C341EC">
        <w:rPr>
          <w:rFonts w:asciiTheme="minorHAnsi" w:eastAsiaTheme="minorHAnsi" w:hAnsiTheme="minorHAnsi" w:cstheme="minorBidi"/>
          <w:color w:val="auto"/>
          <w:sz w:val="24"/>
          <w:szCs w:val="24"/>
          <w:lang w:val="es-419"/>
        </w:rPr>
        <w:t xml:space="preserve"> vigencia, cuando </w:t>
      </w:r>
      <w:ins w:id="168" w:author="Jesús Pardo" w:date="2025-05-08T07:09:00Z">
        <w:r w:rsidR="00494203">
          <w:rPr>
            <w:rFonts w:asciiTheme="minorHAnsi" w:eastAsiaTheme="minorHAnsi" w:hAnsiTheme="minorHAnsi" w:cstheme="minorBidi"/>
            <w:color w:val="auto"/>
            <w:sz w:val="24"/>
            <w:szCs w:val="24"/>
            <w:lang w:val="es-419"/>
          </w:rPr>
          <w:t xml:space="preserve">no </w:t>
        </w:r>
      </w:ins>
      <w:r w:rsidRPr="00C341EC">
        <w:rPr>
          <w:rFonts w:asciiTheme="minorHAnsi" w:eastAsiaTheme="minorHAnsi" w:hAnsiTheme="minorHAnsi" w:cstheme="minorBidi"/>
          <w:color w:val="auto"/>
          <w:sz w:val="24"/>
          <w:szCs w:val="24"/>
          <w:lang w:val="es-419"/>
        </w:rPr>
        <w:t xml:space="preserve">solo se debe realizar labores de limpieza e higiene del hogar, sino que también se desprende de sus condiciones laborales el cuidado de niños, sumado a ello, la disposición a la continuidad en la escolaridad y tareas educativas de ellos. Es allí, donde se requiere de creatividad, de diferentes alternativas </w:t>
      </w:r>
      <w:del w:id="169" w:author="Jesús Pardo" w:date="2025-05-08T07:09:00Z">
        <w:r w:rsidRPr="00C341EC" w:rsidDel="002C0980">
          <w:rPr>
            <w:rFonts w:asciiTheme="minorHAnsi" w:eastAsiaTheme="minorHAnsi" w:hAnsiTheme="minorHAnsi" w:cstheme="minorBidi"/>
            <w:color w:val="auto"/>
            <w:sz w:val="24"/>
            <w:szCs w:val="24"/>
            <w:lang w:val="es-419"/>
          </w:rPr>
          <w:delText xml:space="preserve">pedagógicas y </w:delText>
        </w:r>
      </w:del>
      <w:r w:rsidRPr="00C341EC">
        <w:rPr>
          <w:rFonts w:asciiTheme="minorHAnsi" w:eastAsiaTheme="minorHAnsi" w:hAnsiTheme="minorHAnsi" w:cstheme="minorBidi"/>
          <w:color w:val="auto"/>
          <w:sz w:val="24"/>
          <w:szCs w:val="24"/>
          <w:lang w:val="es-419"/>
        </w:rPr>
        <w:t xml:space="preserve">didácticas, que faciliten la realización conjunta, a la par de ejecución de ambas labores sin descuidar y/o dejar de realizar una para cumplir con la otra. </w:t>
      </w:r>
    </w:p>
    <w:p w14:paraId="0A88B48A" w14:textId="36FBA819" w:rsidR="00C341EC" w:rsidRDefault="00C341EC" w:rsidP="00C341EC">
      <w:pPr>
        <w:pStyle w:val="Ttulo1"/>
        <w:jc w:val="both"/>
        <w:rPr>
          <w:ins w:id="170" w:author="pc studio" w:date="2025-05-08T23:03:00Z"/>
          <w:rFonts w:asciiTheme="minorHAnsi" w:eastAsiaTheme="minorHAnsi" w:hAnsiTheme="minorHAnsi" w:cstheme="minorBidi"/>
          <w:color w:val="auto"/>
          <w:sz w:val="24"/>
          <w:szCs w:val="24"/>
          <w:lang w:val="es-419"/>
        </w:rPr>
      </w:pPr>
      <w:r w:rsidRPr="00C341EC">
        <w:rPr>
          <w:rFonts w:asciiTheme="minorHAnsi" w:eastAsiaTheme="minorHAnsi" w:hAnsiTheme="minorHAnsi" w:cstheme="minorBidi"/>
          <w:color w:val="auto"/>
          <w:sz w:val="24"/>
          <w:szCs w:val="24"/>
          <w:lang w:val="es-419"/>
        </w:rPr>
        <w:t xml:space="preserve">     Se trata de coadyu</w:t>
      </w:r>
      <w:del w:id="171" w:author="Jesús Pardo" w:date="2025-05-08T07:10:00Z">
        <w:r w:rsidRPr="00C341EC" w:rsidDel="00A315B3">
          <w:rPr>
            <w:rFonts w:asciiTheme="minorHAnsi" w:eastAsiaTheme="minorHAnsi" w:hAnsiTheme="minorHAnsi" w:cstheme="minorBidi"/>
            <w:color w:val="auto"/>
            <w:sz w:val="24"/>
            <w:szCs w:val="24"/>
            <w:lang w:val="es-419"/>
          </w:rPr>
          <w:delText>b</w:delText>
        </w:r>
      </w:del>
      <w:ins w:id="172" w:author="Jesús Pardo" w:date="2025-05-08T07:10:00Z">
        <w:r w:rsidR="00A315B3">
          <w:rPr>
            <w:rFonts w:asciiTheme="minorHAnsi" w:eastAsiaTheme="minorHAnsi" w:hAnsiTheme="minorHAnsi" w:cstheme="minorBidi"/>
            <w:color w:val="auto"/>
            <w:sz w:val="24"/>
            <w:szCs w:val="24"/>
            <w:lang w:val="es-419"/>
          </w:rPr>
          <w:t>v</w:t>
        </w:r>
      </w:ins>
      <w:r w:rsidRPr="00C341EC">
        <w:rPr>
          <w:rFonts w:asciiTheme="minorHAnsi" w:eastAsiaTheme="minorHAnsi" w:hAnsiTheme="minorHAnsi" w:cstheme="minorBidi"/>
          <w:color w:val="auto"/>
          <w:sz w:val="24"/>
          <w:szCs w:val="24"/>
          <w:lang w:val="es-419"/>
        </w:rPr>
        <w:t xml:space="preserve">ar </w:t>
      </w:r>
      <w:del w:id="173" w:author="Jesús Pardo" w:date="2025-05-08T07:10:00Z">
        <w:r w:rsidRPr="00C341EC" w:rsidDel="00A315B3">
          <w:rPr>
            <w:rFonts w:asciiTheme="minorHAnsi" w:eastAsiaTheme="minorHAnsi" w:hAnsiTheme="minorHAnsi" w:cstheme="minorBidi"/>
            <w:color w:val="auto"/>
            <w:sz w:val="24"/>
            <w:szCs w:val="24"/>
            <w:lang w:val="es-419"/>
          </w:rPr>
          <w:delText xml:space="preserve">en </w:delText>
        </w:r>
      </w:del>
      <w:r w:rsidRPr="00C341EC">
        <w:rPr>
          <w:rFonts w:asciiTheme="minorHAnsi" w:eastAsiaTheme="minorHAnsi" w:hAnsiTheme="minorHAnsi" w:cstheme="minorBidi"/>
          <w:color w:val="auto"/>
          <w:sz w:val="24"/>
          <w:szCs w:val="24"/>
          <w:lang w:val="es-419"/>
        </w:rPr>
        <w:t>con avances de tecnología</w:t>
      </w:r>
      <w:del w:id="174" w:author="Jesús Pardo" w:date="2025-05-08T07:10:00Z">
        <w:r w:rsidRPr="00C341EC" w:rsidDel="00A315B3">
          <w:rPr>
            <w:rFonts w:asciiTheme="minorHAnsi" w:eastAsiaTheme="minorHAnsi" w:hAnsiTheme="minorHAnsi" w:cstheme="minorBidi"/>
            <w:color w:val="auto"/>
            <w:sz w:val="24"/>
            <w:szCs w:val="24"/>
            <w:lang w:val="es-419"/>
          </w:rPr>
          <w:delText>,</w:delText>
        </w:r>
      </w:del>
      <w:r w:rsidRPr="00C341EC">
        <w:rPr>
          <w:rFonts w:asciiTheme="minorHAnsi" w:eastAsiaTheme="minorHAnsi" w:hAnsiTheme="minorHAnsi" w:cstheme="minorBidi"/>
          <w:color w:val="auto"/>
          <w:sz w:val="24"/>
          <w:szCs w:val="24"/>
          <w:lang w:val="es-419"/>
        </w:rPr>
        <w:t xml:space="preserve"> </w:t>
      </w:r>
      <w:del w:id="175" w:author="Jesús Pardo" w:date="2025-05-08T07:09:00Z">
        <w:r w:rsidRPr="00C341EC" w:rsidDel="002C0980">
          <w:rPr>
            <w:rFonts w:asciiTheme="minorHAnsi" w:eastAsiaTheme="minorHAnsi" w:hAnsiTheme="minorHAnsi" w:cstheme="minorBidi"/>
            <w:color w:val="auto"/>
            <w:sz w:val="24"/>
            <w:szCs w:val="24"/>
            <w:lang w:val="es-419"/>
          </w:rPr>
          <w:delText xml:space="preserve"> </w:delText>
        </w:r>
      </w:del>
      <w:r w:rsidRPr="00C341EC">
        <w:rPr>
          <w:rFonts w:asciiTheme="minorHAnsi" w:eastAsiaTheme="minorHAnsi" w:hAnsiTheme="minorHAnsi" w:cstheme="minorBidi"/>
          <w:color w:val="auto"/>
          <w:sz w:val="24"/>
          <w:szCs w:val="24"/>
          <w:lang w:val="es-419"/>
        </w:rPr>
        <w:t>en los procesos educativos</w:t>
      </w:r>
      <w:ins w:id="176" w:author="Jesús Pardo" w:date="2025-05-08T07:10:00Z">
        <w:r w:rsidR="00A315B3">
          <w:rPr>
            <w:rFonts w:asciiTheme="minorHAnsi" w:eastAsiaTheme="minorHAnsi" w:hAnsiTheme="minorHAnsi" w:cstheme="minorBidi"/>
            <w:color w:val="auto"/>
            <w:sz w:val="24"/>
            <w:szCs w:val="24"/>
            <w:lang w:val="es-419"/>
          </w:rPr>
          <w:t xml:space="preserve">. Para ello, </w:t>
        </w:r>
      </w:ins>
      <w:del w:id="177" w:author="Jesús Pardo" w:date="2025-05-08T07:10:00Z">
        <w:r w:rsidRPr="00C341EC" w:rsidDel="00A315B3">
          <w:rPr>
            <w:rFonts w:asciiTheme="minorHAnsi" w:eastAsiaTheme="minorHAnsi" w:hAnsiTheme="minorHAnsi" w:cstheme="minorBidi"/>
            <w:color w:val="auto"/>
            <w:sz w:val="24"/>
            <w:szCs w:val="24"/>
            <w:lang w:val="es-419"/>
          </w:rPr>
          <w:delText xml:space="preserve"> </w:delText>
        </w:r>
      </w:del>
      <w:r w:rsidRPr="00C341EC">
        <w:rPr>
          <w:rFonts w:asciiTheme="minorHAnsi" w:eastAsiaTheme="minorHAnsi" w:hAnsiTheme="minorHAnsi" w:cstheme="minorBidi"/>
          <w:color w:val="auto"/>
          <w:sz w:val="24"/>
          <w:szCs w:val="24"/>
          <w:lang w:val="es-419"/>
        </w:rPr>
        <w:t xml:space="preserve">se propone la creación de </w:t>
      </w:r>
      <w:del w:id="178" w:author="Jesús Pardo" w:date="2025-05-08T07:10:00Z">
        <w:r w:rsidRPr="00C341EC" w:rsidDel="00A315B3">
          <w:rPr>
            <w:rFonts w:asciiTheme="minorHAnsi" w:eastAsiaTheme="minorHAnsi" w:hAnsiTheme="minorHAnsi" w:cstheme="minorBidi"/>
            <w:color w:val="auto"/>
            <w:sz w:val="24"/>
            <w:szCs w:val="24"/>
            <w:lang w:val="es-419"/>
          </w:rPr>
          <w:delText xml:space="preserve">un Diseño creativo, llamativo, de corte pedagógico y didáctico, es </w:delText>
        </w:r>
      </w:del>
      <w:r w:rsidRPr="00C341EC">
        <w:rPr>
          <w:rFonts w:asciiTheme="minorHAnsi" w:eastAsiaTheme="minorHAnsi" w:hAnsiTheme="minorHAnsi" w:cstheme="minorBidi"/>
          <w:color w:val="auto"/>
          <w:sz w:val="24"/>
          <w:szCs w:val="24"/>
          <w:lang w:val="es-419"/>
        </w:rPr>
        <w:t xml:space="preserve">un </w:t>
      </w:r>
      <w:ins w:id="179" w:author="pc studio" w:date="2025-05-08T22:57:00Z">
        <w:r w:rsidR="00431938">
          <w:rPr>
            <w:rFonts w:asciiTheme="minorHAnsi" w:eastAsiaTheme="minorHAnsi" w:hAnsiTheme="minorHAnsi" w:cstheme="minorBidi"/>
            <w:color w:val="auto"/>
            <w:sz w:val="24"/>
            <w:szCs w:val="24"/>
            <w:lang w:val="es-419"/>
          </w:rPr>
          <w:t>prototipo</w:t>
        </w:r>
      </w:ins>
      <w:del w:id="180" w:author="pc studio" w:date="2025-05-08T22:57:00Z">
        <w:r w:rsidRPr="00C341EC" w:rsidDel="00431938">
          <w:rPr>
            <w:rFonts w:asciiTheme="minorHAnsi" w:eastAsiaTheme="minorHAnsi" w:hAnsiTheme="minorHAnsi" w:cstheme="minorBidi"/>
            <w:color w:val="auto"/>
            <w:sz w:val="24"/>
            <w:szCs w:val="24"/>
            <w:lang w:val="es-419"/>
          </w:rPr>
          <w:delText xml:space="preserve">equipo </w:delText>
        </w:r>
      </w:del>
      <w:del w:id="181" w:author="Jesús Pardo" w:date="2025-05-08T07:10:00Z">
        <w:r w:rsidRPr="00C341EC" w:rsidDel="00B43C38">
          <w:rPr>
            <w:rFonts w:asciiTheme="minorHAnsi" w:eastAsiaTheme="minorHAnsi" w:hAnsiTheme="minorHAnsi" w:cstheme="minorBidi"/>
            <w:color w:val="auto"/>
            <w:sz w:val="24"/>
            <w:szCs w:val="24"/>
            <w:lang w:val="es-419"/>
          </w:rPr>
          <w:delText xml:space="preserve">y/o atractivo </w:delText>
        </w:r>
      </w:del>
      <w:ins w:id="182" w:author="Jesús Pardo" w:date="2025-05-08T07:10:00Z">
        <w:del w:id="183" w:author="pc studio" w:date="2025-05-08T22:57:00Z">
          <w:r w:rsidR="00B43C38" w:rsidDel="00431938">
            <w:rPr>
              <w:rFonts w:asciiTheme="minorHAnsi" w:eastAsiaTheme="minorHAnsi" w:hAnsiTheme="minorHAnsi" w:cstheme="minorBidi"/>
              <w:color w:val="auto"/>
              <w:sz w:val="24"/>
              <w:szCs w:val="24"/>
              <w:lang w:val="es-419"/>
            </w:rPr>
            <w:delText xml:space="preserve">tipo </w:delText>
          </w:r>
        </w:del>
      </w:ins>
      <w:del w:id="184" w:author="pc studio" w:date="2025-05-08T22:57:00Z">
        <w:r w:rsidRPr="00C341EC" w:rsidDel="00431938">
          <w:rPr>
            <w:rFonts w:asciiTheme="minorHAnsi" w:eastAsiaTheme="minorHAnsi" w:hAnsiTheme="minorHAnsi" w:cstheme="minorBidi"/>
            <w:color w:val="auto"/>
            <w:sz w:val="24"/>
            <w:szCs w:val="24"/>
            <w:lang w:val="es-419"/>
          </w:rPr>
          <w:delText>escritorio</w:delText>
        </w:r>
      </w:del>
      <w:r w:rsidRPr="00C341EC">
        <w:rPr>
          <w:rFonts w:asciiTheme="minorHAnsi" w:eastAsiaTheme="minorHAnsi" w:hAnsiTheme="minorHAnsi" w:cstheme="minorBidi"/>
          <w:color w:val="auto"/>
          <w:sz w:val="24"/>
          <w:szCs w:val="24"/>
          <w:lang w:val="es-419"/>
        </w:rPr>
        <w:t>, constituido por diferentes recursos y herramientas</w:t>
      </w:r>
      <w:ins w:id="185" w:author="pc studio" w:date="2025-05-08T22:57:00Z">
        <w:r w:rsidR="00431938">
          <w:rPr>
            <w:rFonts w:asciiTheme="minorHAnsi" w:eastAsiaTheme="minorHAnsi" w:hAnsiTheme="minorHAnsi" w:cstheme="minorBidi"/>
            <w:color w:val="auto"/>
            <w:sz w:val="24"/>
            <w:szCs w:val="24"/>
            <w:lang w:val="es-419"/>
          </w:rPr>
          <w:t xml:space="preserve"> de reciclaje</w:t>
        </w:r>
      </w:ins>
      <w:r w:rsidRPr="00C341EC">
        <w:rPr>
          <w:rFonts w:asciiTheme="minorHAnsi" w:eastAsiaTheme="minorHAnsi" w:hAnsiTheme="minorHAnsi" w:cstheme="minorBidi"/>
          <w:color w:val="auto"/>
          <w:sz w:val="24"/>
          <w:szCs w:val="24"/>
          <w:lang w:val="es-419"/>
        </w:rPr>
        <w:t xml:space="preserve">, como </w:t>
      </w:r>
      <w:del w:id="186" w:author="pc studio" w:date="2025-05-08T22:57:00Z">
        <w:r w:rsidRPr="00C341EC" w:rsidDel="00431938">
          <w:rPr>
            <w:rFonts w:asciiTheme="minorHAnsi" w:eastAsiaTheme="minorHAnsi" w:hAnsiTheme="minorHAnsi" w:cstheme="minorBidi"/>
            <w:color w:val="auto"/>
            <w:sz w:val="24"/>
            <w:szCs w:val="24"/>
            <w:lang w:val="es-419"/>
          </w:rPr>
          <w:delText xml:space="preserve">piezas y </w:delText>
        </w:r>
      </w:del>
      <w:r w:rsidRPr="00C341EC">
        <w:rPr>
          <w:rFonts w:asciiTheme="minorHAnsi" w:eastAsiaTheme="minorHAnsi" w:hAnsiTheme="minorHAnsi" w:cstheme="minorBidi"/>
          <w:color w:val="auto"/>
          <w:sz w:val="24"/>
          <w:szCs w:val="24"/>
          <w:lang w:val="es-419"/>
        </w:rPr>
        <w:t>juegos referidos al aprendizaje de los números, reconocimiento de animales, letras, objetos, entre otros</w:t>
      </w:r>
      <w:ins w:id="187" w:author="pc studio" w:date="2025-05-08T22:58:00Z">
        <w:r w:rsidR="00431938">
          <w:rPr>
            <w:rFonts w:asciiTheme="minorHAnsi" w:eastAsiaTheme="minorHAnsi" w:hAnsiTheme="minorHAnsi" w:cstheme="minorBidi"/>
            <w:color w:val="auto"/>
            <w:sz w:val="24"/>
            <w:szCs w:val="24"/>
            <w:lang w:val="es-419"/>
          </w:rPr>
          <w:t>. Se consideran</w:t>
        </w:r>
      </w:ins>
      <w:del w:id="188" w:author="pc studio" w:date="2025-05-08T22:58:00Z">
        <w:r w:rsidRPr="00C341EC" w:rsidDel="00431938">
          <w:rPr>
            <w:rFonts w:asciiTheme="minorHAnsi" w:eastAsiaTheme="minorHAnsi" w:hAnsiTheme="minorHAnsi" w:cstheme="minorBidi"/>
            <w:color w:val="auto"/>
            <w:sz w:val="24"/>
            <w:szCs w:val="24"/>
            <w:lang w:val="es-419"/>
          </w:rPr>
          <w:delText>, también se ofrece un retroproyector con sus accesorios, donde los niños podrán instruirse y explorar realidades comunes, a la par de realizar su propias vivencias y experiencias a voluntad, imponiendo creatividad e imaginación inventiva.  Adicionalmente, también constituye diferentes</w:delText>
        </w:r>
      </w:del>
      <w:r w:rsidRPr="00C341EC">
        <w:rPr>
          <w:rFonts w:asciiTheme="minorHAnsi" w:eastAsiaTheme="minorHAnsi" w:hAnsiTheme="minorHAnsi" w:cstheme="minorBidi"/>
          <w:color w:val="auto"/>
          <w:sz w:val="24"/>
          <w:szCs w:val="24"/>
          <w:lang w:val="es-419"/>
        </w:rPr>
        <w:t xml:space="preserve"> juegos de cartas y de mesa,</w:t>
      </w:r>
      <w:ins w:id="189" w:author="pc studio" w:date="2025-05-08T22:59:00Z">
        <w:r w:rsidR="00431938">
          <w:rPr>
            <w:rFonts w:asciiTheme="minorHAnsi" w:eastAsiaTheme="minorHAnsi" w:hAnsiTheme="minorHAnsi" w:cstheme="minorBidi"/>
            <w:color w:val="auto"/>
            <w:sz w:val="24"/>
            <w:szCs w:val="24"/>
            <w:lang w:val="es-419"/>
          </w:rPr>
          <w:t xml:space="preserve"> construcción de bloques, entre otros, lo que generara un aprendizaje en diversión. Llamando la atención de los niños</w:t>
        </w:r>
      </w:ins>
      <w:ins w:id="190" w:author="pc studio" w:date="2025-05-08T23:00:00Z">
        <w:r w:rsidR="00431938">
          <w:rPr>
            <w:rFonts w:asciiTheme="minorHAnsi" w:eastAsiaTheme="minorHAnsi" w:hAnsiTheme="minorHAnsi" w:cstheme="minorBidi"/>
            <w:color w:val="auto"/>
            <w:sz w:val="24"/>
            <w:szCs w:val="24"/>
            <w:lang w:val="es-419"/>
          </w:rPr>
          <w:t xml:space="preserve">, motivándolos a un proceso de aprendizaje </w:t>
        </w:r>
        <w:r w:rsidR="006E093B">
          <w:rPr>
            <w:rFonts w:asciiTheme="minorHAnsi" w:eastAsiaTheme="minorHAnsi" w:hAnsiTheme="minorHAnsi" w:cstheme="minorBidi"/>
            <w:color w:val="auto"/>
            <w:sz w:val="24"/>
            <w:szCs w:val="24"/>
            <w:lang w:val="es-419"/>
          </w:rPr>
          <w:t xml:space="preserve">lectoescritura y de matemáticas básicas mas </w:t>
        </w:r>
      </w:ins>
      <w:ins w:id="191" w:author="pc studio" w:date="2025-05-08T23:01:00Z">
        <w:r w:rsidR="006E093B">
          <w:rPr>
            <w:rFonts w:asciiTheme="minorHAnsi" w:eastAsiaTheme="minorHAnsi" w:hAnsiTheme="minorHAnsi" w:cstheme="minorBidi"/>
            <w:color w:val="auto"/>
            <w:sz w:val="24"/>
            <w:szCs w:val="24"/>
            <w:lang w:val="es-419"/>
          </w:rPr>
          <w:t xml:space="preserve">creativo e innovador. </w:t>
        </w:r>
      </w:ins>
      <w:ins w:id="192" w:author="pc studio" w:date="2025-05-08T23:00:00Z">
        <w:r w:rsidR="006E093B">
          <w:rPr>
            <w:rFonts w:asciiTheme="minorHAnsi" w:eastAsiaTheme="minorHAnsi" w:hAnsiTheme="minorHAnsi" w:cstheme="minorBidi"/>
            <w:color w:val="auto"/>
            <w:sz w:val="24"/>
            <w:szCs w:val="24"/>
            <w:lang w:val="es-419"/>
          </w:rPr>
          <w:t xml:space="preserve"> </w:t>
        </w:r>
      </w:ins>
      <w:del w:id="193" w:author="pc studio" w:date="2025-05-08T22:59:00Z">
        <w:r w:rsidRPr="00C341EC" w:rsidDel="00431938">
          <w:rPr>
            <w:rFonts w:asciiTheme="minorHAnsi" w:eastAsiaTheme="minorHAnsi" w:hAnsiTheme="minorHAnsi" w:cstheme="minorBidi"/>
            <w:color w:val="auto"/>
            <w:sz w:val="24"/>
            <w:szCs w:val="24"/>
            <w:lang w:val="es-419"/>
          </w:rPr>
          <w:delText xml:space="preserve"> adaptado a enfoques educativo y pers</w:delText>
        </w:r>
      </w:del>
      <w:del w:id="194" w:author="pc studio" w:date="2025-05-08T22:58:00Z">
        <w:r w:rsidRPr="00C341EC" w:rsidDel="00431938">
          <w:rPr>
            <w:rFonts w:asciiTheme="minorHAnsi" w:eastAsiaTheme="minorHAnsi" w:hAnsiTheme="minorHAnsi" w:cstheme="minorBidi"/>
            <w:color w:val="auto"/>
            <w:sz w:val="24"/>
            <w:szCs w:val="24"/>
            <w:lang w:val="es-419"/>
          </w:rPr>
          <w:delText>onalizados con personajes actuales, llamativos. Todo ello con colores, diseños, llamativos.</w:delText>
        </w:r>
      </w:del>
    </w:p>
    <w:p w14:paraId="6F6C91EF" w14:textId="10392544" w:rsidR="006E093B" w:rsidRPr="006E093B" w:rsidRDefault="006E093B" w:rsidP="006E093B">
      <w:pPr>
        <w:rPr>
          <w:ins w:id="195" w:author="pc studio" w:date="2025-05-08T23:02:00Z"/>
          <w:lang w:val="es-419"/>
          <w:rPrChange w:id="196" w:author="pc studio" w:date="2025-05-08T23:03:00Z">
            <w:rPr>
              <w:ins w:id="197" w:author="pc studio" w:date="2025-05-08T23:02:00Z"/>
              <w:rFonts w:asciiTheme="minorHAnsi" w:eastAsiaTheme="minorHAnsi" w:hAnsiTheme="minorHAnsi" w:cstheme="minorBidi"/>
              <w:color w:val="auto"/>
              <w:sz w:val="24"/>
              <w:szCs w:val="24"/>
              <w:lang w:val="es-419"/>
            </w:rPr>
          </w:rPrChange>
        </w:rPr>
        <w:pPrChange w:id="198" w:author="pc studio" w:date="2025-05-08T23:03:00Z">
          <w:pPr>
            <w:pStyle w:val="Ttulo1"/>
            <w:jc w:val="both"/>
          </w:pPr>
        </w:pPrChange>
      </w:pPr>
      <w:ins w:id="199" w:author="pc studio" w:date="2025-05-08T23:03:00Z">
        <w:r>
          <w:rPr>
            <w:lang w:val="es-419"/>
          </w:rPr>
          <w:t xml:space="preserve">El prototipo de </w:t>
        </w:r>
      </w:ins>
      <w:ins w:id="200" w:author="pc studio" w:date="2025-05-08T23:04:00Z">
        <w:r>
          <w:rPr>
            <w:lang w:val="es-419"/>
          </w:rPr>
          <w:t>creará</w:t>
        </w:r>
      </w:ins>
      <w:ins w:id="201" w:author="pc studio" w:date="2025-05-08T23:03:00Z">
        <w:r>
          <w:rPr>
            <w:lang w:val="es-419"/>
          </w:rPr>
          <w:t xml:space="preserve"> en un promedio de 1 semana, con uso de materiales reci</w:t>
        </w:r>
      </w:ins>
      <w:ins w:id="202" w:author="pc studio" w:date="2025-05-08T23:04:00Z">
        <w:r>
          <w:rPr>
            <w:lang w:val="es-419"/>
          </w:rPr>
          <w:t xml:space="preserve">claje, lo que disminuirá significativamente el costo de producción. </w:t>
        </w:r>
      </w:ins>
    </w:p>
    <w:p w14:paraId="74B0198D" w14:textId="41DF5DBB" w:rsidR="006E093B" w:rsidRPr="006E093B" w:rsidRDefault="006E093B" w:rsidP="006E093B">
      <w:pPr>
        <w:rPr>
          <w:lang w:val="es-419"/>
          <w:rPrChange w:id="203" w:author="pc studio" w:date="2025-05-08T23:02:00Z">
            <w:rPr>
              <w:rFonts w:asciiTheme="minorHAnsi" w:eastAsiaTheme="minorHAnsi" w:hAnsiTheme="minorHAnsi" w:cstheme="minorBidi"/>
              <w:color w:val="auto"/>
              <w:sz w:val="24"/>
              <w:szCs w:val="24"/>
              <w:lang w:val="es-419"/>
            </w:rPr>
          </w:rPrChange>
        </w:rPr>
        <w:pPrChange w:id="204" w:author="pc studio" w:date="2025-05-08T23:02:00Z">
          <w:pPr>
            <w:pStyle w:val="Ttulo1"/>
            <w:jc w:val="both"/>
          </w:pPr>
        </w:pPrChange>
      </w:pPr>
      <w:ins w:id="205" w:author="pc studio" w:date="2025-05-08T23:02:00Z">
        <w:r>
          <w:rPr>
            <w:lang w:val="es-419"/>
          </w:rPr>
          <w:t xml:space="preserve">La ejecución de efectividad de prototipo en campo se </w:t>
        </w:r>
      </w:ins>
      <w:ins w:id="206" w:author="pc studio" w:date="2025-05-08T23:04:00Z">
        <w:r>
          <w:rPr>
            <w:lang w:val="es-419"/>
          </w:rPr>
          <w:t>verificará</w:t>
        </w:r>
      </w:ins>
      <w:ins w:id="207" w:author="pc studio" w:date="2025-05-08T23:02:00Z">
        <w:r>
          <w:rPr>
            <w:lang w:val="es-419"/>
          </w:rPr>
          <w:t xml:space="preserve"> en un lapso de entre 8 a 10 semanas, </w:t>
        </w:r>
      </w:ins>
      <w:ins w:id="208" w:author="pc studio" w:date="2025-05-08T23:03:00Z">
        <w:r>
          <w:rPr>
            <w:lang w:val="es-419"/>
          </w:rPr>
          <w:t xml:space="preserve">en la población muestra ya identificada. </w:t>
        </w:r>
      </w:ins>
    </w:p>
    <w:p w14:paraId="3982BAE5" w14:textId="55667662" w:rsidR="00C341EC" w:rsidRPr="00C341EC" w:rsidRDefault="00C341EC" w:rsidP="00C341EC">
      <w:pPr>
        <w:pStyle w:val="Ttulo1"/>
        <w:jc w:val="both"/>
        <w:rPr>
          <w:rFonts w:asciiTheme="minorHAnsi" w:eastAsiaTheme="minorHAnsi" w:hAnsiTheme="minorHAnsi" w:cstheme="minorBidi"/>
          <w:color w:val="auto"/>
          <w:sz w:val="24"/>
          <w:szCs w:val="24"/>
          <w:lang w:val="es-419"/>
        </w:rPr>
      </w:pPr>
      <w:r w:rsidRPr="00C341EC">
        <w:rPr>
          <w:rFonts w:asciiTheme="minorHAnsi" w:eastAsiaTheme="minorHAnsi" w:hAnsiTheme="minorHAnsi" w:cstheme="minorBidi"/>
          <w:color w:val="auto"/>
          <w:sz w:val="24"/>
          <w:szCs w:val="24"/>
          <w:lang w:val="es-419"/>
        </w:rPr>
        <w:lastRenderedPageBreak/>
        <w:t xml:space="preserve">    El equipo, va dirigido a niños en edad escolar de entre 4</w:t>
      </w:r>
      <w:ins w:id="209" w:author="Jesús Pardo" w:date="2025-05-08T07:13:00Z">
        <w:r w:rsidR="005C119C">
          <w:rPr>
            <w:rFonts w:asciiTheme="minorHAnsi" w:eastAsiaTheme="minorHAnsi" w:hAnsiTheme="minorHAnsi" w:cstheme="minorBidi"/>
            <w:color w:val="auto"/>
            <w:sz w:val="24"/>
            <w:szCs w:val="24"/>
            <w:lang w:val="es-419"/>
          </w:rPr>
          <w:t xml:space="preserve"> </w:t>
        </w:r>
      </w:ins>
      <w:del w:id="210" w:author="Jesús Pardo" w:date="2025-05-08T07:13:00Z">
        <w:r w:rsidRPr="00C341EC" w:rsidDel="005C119C">
          <w:rPr>
            <w:rFonts w:asciiTheme="minorHAnsi" w:eastAsiaTheme="minorHAnsi" w:hAnsiTheme="minorHAnsi" w:cstheme="minorBidi"/>
            <w:color w:val="auto"/>
            <w:sz w:val="24"/>
            <w:szCs w:val="24"/>
            <w:lang w:val="es-419"/>
          </w:rPr>
          <w:delText>-</w:delText>
        </w:r>
      </w:del>
      <w:ins w:id="211" w:author="Jesús Pardo" w:date="2025-05-08T07:13:00Z">
        <w:r w:rsidR="005C119C">
          <w:rPr>
            <w:rFonts w:asciiTheme="minorHAnsi" w:eastAsiaTheme="minorHAnsi" w:hAnsiTheme="minorHAnsi" w:cstheme="minorBidi"/>
            <w:color w:val="auto"/>
            <w:sz w:val="24"/>
            <w:szCs w:val="24"/>
            <w:lang w:val="es-419"/>
          </w:rPr>
          <w:t xml:space="preserve">y </w:t>
        </w:r>
      </w:ins>
      <w:r w:rsidRPr="00C341EC">
        <w:rPr>
          <w:rFonts w:asciiTheme="minorHAnsi" w:eastAsiaTheme="minorHAnsi" w:hAnsiTheme="minorHAnsi" w:cstheme="minorBidi"/>
          <w:color w:val="auto"/>
          <w:sz w:val="24"/>
          <w:szCs w:val="24"/>
          <w:lang w:val="es-419"/>
        </w:rPr>
        <w:t>7 años, donde la conducta es variable, a veces inadaptada, pero que poseen imaginación y creatividad de alto nivel. Propendiendo e incitando a un llamado de atención e interés de los niños, promoviendo el desarrollo propio por voluntad, a un nivel</w:t>
      </w:r>
      <w:ins w:id="212" w:author="pc studio" w:date="2025-05-08T23:05:00Z">
        <w:r w:rsidR="006E093B">
          <w:rPr>
            <w:rFonts w:asciiTheme="minorHAnsi" w:eastAsiaTheme="minorHAnsi" w:hAnsiTheme="minorHAnsi" w:cstheme="minorBidi"/>
            <w:color w:val="auto"/>
            <w:sz w:val="24"/>
            <w:szCs w:val="24"/>
            <w:lang w:val="es-419"/>
          </w:rPr>
          <w:t xml:space="preserve"> </w:t>
        </w:r>
      </w:ins>
      <w:del w:id="213" w:author="pc studio" w:date="2025-05-08T23:05:00Z">
        <w:r w:rsidRPr="00C341EC" w:rsidDel="006E093B">
          <w:rPr>
            <w:rFonts w:asciiTheme="minorHAnsi" w:eastAsiaTheme="minorHAnsi" w:hAnsiTheme="minorHAnsi" w:cstheme="minorBidi"/>
            <w:color w:val="auto"/>
            <w:sz w:val="24"/>
            <w:szCs w:val="24"/>
            <w:lang w:val="es-419"/>
          </w:rPr>
          <w:delText xml:space="preserve"> propio, </w:delText>
        </w:r>
      </w:del>
      <w:r w:rsidRPr="00C341EC">
        <w:rPr>
          <w:rFonts w:asciiTheme="minorHAnsi" w:eastAsiaTheme="minorHAnsi" w:hAnsiTheme="minorHAnsi" w:cstheme="minorBidi"/>
          <w:color w:val="auto"/>
          <w:sz w:val="24"/>
          <w:szCs w:val="24"/>
          <w:lang w:val="es-419"/>
        </w:rPr>
        <w:t xml:space="preserve">autónomo. Desarrollando habilidades, capacidades y destrezas de agilidad mental y psicomotor, </w:t>
      </w:r>
      <w:ins w:id="214" w:author="pc studio" w:date="2025-05-08T23:05:00Z">
        <w:r w:rsidR="006E093B">
          <w:rPr>
            <w:rFonts w:asciiTheme="minorHAnsi" w:eastAsiaTheme="minorHAnsi" w:hAnsiTheme="minorHAnsi" w:cstheme="minorBidi"/>
            <w:color w:val="auto"/>
            <w:sz w:val="24"/>
            <w:szCs w:val="24"/>
            <w:lang w:val="es-419"/>
          </w:rPr>
          <w:t xml:space="preserve">búsqueda de </w:t>
        </w:r>
      </w:ins>
      <w:del w:id="215" w:author="pc studio" w:date="2025-05-08T23:05:00Z">
        <w:r w:rsidRPr="00C341EC" w:rsidDel="006E093B">
          <w:rPr>
            <w:rFonts w:asciiTheme="minorHAnsi" w:eastAsiaTheme="minorHAnsi" w:hAnsiTheme="minorHAnsi" w:cstheme="minorBidi"/>
            <w:color w:val="auto"/>
            <w:sz w:val="24"/>
            <w:szCs w:val="24"/>
            <w:lang w:val="es-419"/>
          </w:rPr>
          <w:delText xml:space="preserve">habilidad de </w:delText>
        </w:r>
      </w:del>
      <w:r w:rsidRPr="00C341EC">
        <w:rPr>
          <w:rFonts w:asciiTheme="minorHAnsi" w:eastAsiaTheme="minorHAnsi" w:hAnsiTheme="minorHAnsi" w:cstheme="minorBidi"/>
          <w:color w:val="auto"/>
          <w:sz w:val="24"/>
          <w:szCs w:val="24"/>
          <w:lang w:val="es-419"/>
        </w:rPr>
        <w:t xml:space="preserve">solución de problemas, pensamiento lógico, crítico y reflexivo. </w:t>
      </w:r>
    </w:p>
    <w:p w14:paraId="3917D7FA" w14:textId="58FEDFE9" w:rsidR="00490F26" w:rsidRPr="000A7735" w:rsidRDefault="00300027" w:rsidP="0008714D">
      <w:pPr>
        <w:pStyle w:val="Ttulo1"/>
        <w:jc w:val="both"/>
        <w:rPr>
          <w:rFonts w:asciiTheme="minorHAnsi" w:hAnsiTheme="minorHAnsi"/>
          <w:sz w:val="24"/>
          <w:szCs w:val="24"/>
          <w:lang w:val="es-419"/>
        </w:rPr>
      </w:pPr>
      <w:r w:rsidRPr="000A7735">
        <w:rPr>
          <w:rFonts w:asciiTheme="minorHAnsi" w:hAnsiTheme="minorHAnsi"/>
          <w:sz w:val="24"/>
          <w:szCs w:val="24"/>
          <w:lang w:val="es-419"/>
        </w:rPr>
        <w:t xml:space="preserve">3. </w:t>
      </w:r>
      <w:r w:rsidR="00490F26" w:rsidRPr="000A7735">
        <w:rPr>
          <w:rFonts w:asciiTheme="minorHAnsi" w:hAnsiTheme="minorHAnsi"/>
          <w:sz w:val="24"/>
          <w:szCs w:val="24"/>
          <w:lang w:val="es-419"/>
        </w:rPr>
        <w:t xml:space="preserve">Marco </w:t>
      </w:r>
      <w:r w:rsidR="00052E86">
        <w:rPr>
          <w:rFonts w:asciiTheme="minorHAnsi" w:hAnsiTheme="minorHAnsi"/>
          <w:sz w:val="24"/>
          <w:szCs w:val="24"/>
          <w:lang w:val="es-419"/>
        </w:rPr>
        <w:t>referencial.</w:t>
      </w:r>
    </w:p>
    <w:p w14:paraId="4AA61CF4" w14:textId="1A034287" w:rsidR="00490F26" w:rsidRPr="000A7735" w:rsidRDefault="002346AB" w:rsidP="0008714D">
      <w:pPr>
        <w:pStyle w:val="Ttulo2"/>
        <w:jc w:val="both"/>
        <w:rPr>
          <w:rFonts w:asciiTheme="minorHAnsi" w:hAnsiTheme="minorHAnsi"/>
          <w:sz w:val="24"/>
          <w:szCs w:val="24"/>
          <w:lang w:val="es-419"/>
        </w:rPr>
      </w:pPr>
      <w:r w:rsidRPr="000A7735">
        <w:rPr>
          <w:rFonts w:asciiTheme="minorHAnsi" w:hAnsiTheme="minorHAnsi"/>
          <w:sz w:val="24"/>
          <w:szCs w:val="24"/>
          <w:lang w:val="es-419"/>
        </w:rPr>
        <w:t xml:space="preserve">3.1 </w:t>
      </w:r>
      <w:r w:rsidR="00490F26" w:rsidRPr="000A7735">
        <w:rPr>
          <w:rFonts w:asciiTheme="minorHAnsi" w:hAnsiTheme="minorHAnsi"/>
          <w:sz w:val="24"/>
          <w:szCs w:val="24"/>
          <w:lang w:val="es-419"/>
        </w:rPr>
        <w:t>Antecedentes</w:t>
      </w:r>
    </w:p>
    <w:p w14:paraId="105AEBD1" w14:textId="77777777" w:rsidR="000F1F40" w:rsidRPr="000F1F40" w:rsidRDefault="000F1F40" w:rsidP="000F1F40">
      <w:pPr>
        <w:pStyle w:val="Ttulo2"/>
        <w:jc w:val="both"/>
        <w:rPr>
          <w:rFonts w:asciiTheme="minorHAnsi" w:eastAsiaTheme="minorHAnsi" w:hAnsiTheme="minorHAnsi" w:cstheme="minorBidi"/>
          <w:color w:val="auto"/>
          <w:sz w:val="24"/>
          <w:szCs w:val="24"/>
          <w:lang w:val="es-419"/>
        </w:rPr>
      </w:pPr>
      <w:r w:rsidRPr="000F1F40">
        <w:rPr>
          <w:rFonts w:asciiTheme="minorHAnsi" w:eastAsiaTheme="minorHAnsi" w:hAnsiTheme="minorHAnsi" w:cstheme="minorBidi"/>
          <w:color w:val="auto"/>
          <w:sz w:val="24"/>
          <w:szCs w:val="24"/>
          <w:lang w:val="es-419"/>
        </w:rPr>
        <w:t xml:space="preserve">     De acuerdo a León (2013), el servicio doméstico se ha venido tratando y desarrollando en Bogotá, desde marzo de 1981, donde se trata, investiga la relación vida y trabajo de una empleada doméstica, en diferentes campos de acción. Es de entender la funcionalidad cotidiana de la actividad, se trata de empleo de esfuerzo y fuerza en el trabajo. Es por ello que, se propone estudio de los cambios estructurales como subsistencia de empleo, la falta de este, carencia de calificación. Esta labor era ejercida en un principio y en su generalidad por migrantes de zonas rurales y de familias humildes de campesinos o del sector agrícola. Las estrategias fueron basadas en función y aporte del proceso de desarrollo y modernización de la sociedad, haciendo e incluyendo procesos jurídicos-laboral.</w:t>
      </w:r>
    </w:p>
    <w:p w14:paraId="0B156DB2" w14:textId="4165E0D8" w:rsidR="000F1F40" w:rsidRPr="000F1F40" w:rsidRDefault="000F1F40" w:rsidP="000F1F40">
      <w:pPr>
        <w:pStyle w:val="Ttulo2"/>
        <w:jc w:val="both"/>
        <w:rPr>
          <w:rFonts w:asciiTheme="minorHAnsi" w:eastAsiaTheme="minorHAnsi" w:hAnsiTheme="minorHAnsi" w:cstheme="minorBidi"/>
          <w:color w:val="auto"/>
          <w:sz w:val="24"/>
          <w:szCs w:val="24"/>
          <w:lang w:val="es-419"/>
        </w:rPr>
      </w:pPr>
      <w:r w:rsidRPr="000F1F40">
        <w:rPr>
          <w:rFonts w:asciiTheme="minorHAnsi" w:eastAsiaTheme="minorHAnsi" w:hAnsiTheme="minorHAnsi" w:cstheme="minorBidi"/>
          <w:color w:val="auto"/>
          <w:sz w:val="24"/>
          <w:szCs w:val="24"/>
          <w:lang w:val="es-419"/>
        </w:rPr>
        <w:t xml:space="preserve">     Cabe destacar la importante labor investigativa de Álvarez (2021). Donde se resalta los cambios y adaptaciones jurídicas de Ley. La Corte Constitucional </w:t>
      </w:r>
      <w:ins w:id="216" w:author="Jesús Pardo" w:date="2025-05-08T07:13:00Z">
        <w:r w:rsidR="00820BDA">
          <w:rPr>
            <w:rFonts w:asciiTheme="minorHAnsi" w:eastAsiaTheme="minorHAnsi" w:hAnsiTheme="minorHAnsi" w:cstheme="minorBidi"/>
            <w:color w:val="auto"/>
            <w:sz w:val="24"/>
            <w:szCs w:val="24"/>
            <w:lang w:val="es-419"/>
          </w:rPr>
          <w:t>h</w:t>
        </w:r>
      </w:ins>
      <w:r w:rsidRPr="000F1F40">
        <w:rPr>
          <w:rFonts w:asciiTheme="minorHAnsi" w:eastAsiaTheme="minorHAnsi" w:hAnsiTheme="minorHAnsi" w:cstheme="minorBidi"/>
          <w:color w:val="auto"/>
          <w:sz w:val="24"/>
          <w:szCs w:val="24"/>
          <w:lang w:val="es-419"/>
        </w:rPr>
        <w:t xml:space="preserve">a reconocido a las empleadas y trabajadoras domésticas, un régimen de derechos laborales individuales en igualdad de condiciones a cualquier otro trabajo o empleo laboral. </w:t>
      </w:r>
      <w:del w:id="217" w:author="Jesús Pardo" w:date="2025-05-08T07:13:00Z">
        <w:r w:rsidRPr="000F1F40" w:rsidDel="005E2156">
          <w:rPr>
            <w:rFonts w:asciiTheme="minorHAnsi" w:eastAsiaTheme="minorHAnsi" w:hAnsiTheme="minorHAnsi" w:cstheme="minorBidi"/>
            <w:color w:val="auto"/>
            <w:sz w:val="24"/>
            <w:szCs w:val="24"/>
            <w:lang w:val="es-419"/>
          </w:rPr>
          <w:delText xml:space="preserve">Este estudio va más allá, enfocando funciones </w:delText>
        </w:r>
        <w:r w:rsidR="00AD777B" w:rsidRPr="000F1F40" w:rsidDel="005E2156">
          <w:rPr>
            <w:rFonts w:asciiTheme="minorHAnsi" w:eastAsiaTheme="minorHAnsi" w:hAnsiTheme="minorHAnsi" w:cstheme="minorBidi"/>
            <w:color w:val="auto"/>
            <w:sz w:val="24"/>
            <w:szCs w:val="24"/>
            <w:lang w:val="es-419"/>
          </w:rPr>
          <w:delText>domésticas</w:delText>
        </w:r>
        <w:r w:rsidRPr="000F1F40" w:rsidDel="005E2156">
          <w:rPr>
            <w:rFonts w:asciiTheme="minorHAnsi" w:eastAsiaTheme="minorHAnsi" w:hAnsiTheme="minorHAnsi" w:cstheme="minorBidi"/>
            <w:color w:val="auto"/>
            <w:sz w:val="24"/>
            <w:szCs w:val="24"/>
            <w:lang w:val="es-419"/>
          </w:rPr>
          <w:delText xml:space="preserve"> y de cuidado de niños y niñas, ambas tareas vinculadas y orientadas a las mismas condiciones de trabajo como uno solo, bajo la responsabilidad de cuidado, crianza y educación de niños y niñas no propios. Lo que implica desarrollo creatividad y originalidad en aplicabilidad de técnicas y estrategias, adecuadas a cada uno. Desarrollando habilidades, capacidades y competencias mínimas orientadas a la aplicabilidad de las estructuras. </w:delText>
        </w:r>
      </w:del>
    </w:p>
    <w:p w14:paraId="501E050E" w14:textId="77777777" w:rsidR="000F1F40" w:rsidRPr="000F1F40" w:rsidRDefault="000F1F40" w:rsidP="000F1F40">
      <w:pPr>
        <w:pStyle w:val="Ttulo2"/>
        <w:jc w:val="both"/>
        <w:rPr>
          <w:rFonts w:asciiTheme="minorHAnsi" w:eastAsiaTheme="minorHAnsi" w:hAnsiTheme="minorHAnsi" w:cstheme="minorBidi"/>
          <w:color w:val="auto"/>
          <w:sz w:val="24"/>
          <w:szCs w:val="24"/>
          <w:lang w:val="es-419"/>
        </w:rPr>
      </w:pPr>
    </w:p>
    <w:p w14:paraId="2AB4B730" w14:textId="77777777" w:rsidR="000F1F40" w:rsidRPr="000F1F40" w:rsidRDefault="000F1F40" w:rsidP="000F1F40">
      <w:pPr>
        <w:pStyle w:val="Ttulo2"/>
        <w:jc w:val="both"/>
        <w:rPr>
          <w:rFonts w:asciiTheme="minorHAnsi" w:eastAsiaTheme="minorHAnsi" w:hAnsiTheme="minorHAnsi" w:cstheme="minorBidi"/>
          <w:color w:val="auto"/>
          <w:sz w:val="24"/>
          <w:szCs w:val="24"/>
          <w:lang w:val="es-419"/>
        </w:rPr>
      </w:pPr>
      <w:r w:rsidRPr="000F1F40">
        <w:rPr>
          <w:rFonts w:asciiTheme="minorHAnsi" w:eastAsiaTheme="minorHAnsi" w:hAnsiTheme="minorHAnsi" w:cstheme="minorBidi"/>
          <w:color w:val="auto"/>
          <w:sz w:val="24"/>
          <w:szCs w:val="24"/>
          <w:lang w:val="es-419"/>
        </w:rPr>
        <w:t xml:space="preserve">      En este sentido Ruiz (2001), expresa que desde 1999 las organizaciones a UNICEF y </w:t>
      </w:r>
      <w:proofErr w:type="spellStart"/>
      <w:r w:rsidRPr="000F1F40">
        <w:rPr>
          <w:rFonts w:asciiTheme="minorHAnsi" w:eastAsiaTheme="minorHAnsi" w:hAnsiTheme="minorHAnsi" w:cstheme="minorBidi"/>
          <w:color w:val="auto"/>
          <w:sz w:val="24"/>
          <w:szCs w:val="24"/>
          <w:lang w:val="es-419"/>
        </w:rPr>
        <w:t>Save</w:t>
      </w:r>
      <w:proofErr w:type="spellEnd"/>
      <w:r w:rsidRPr="000F1F40">
        <w:rPr>
          <w:rFonts w:asciiTheme="minorHAnsi" w:eastAsiaTheme="minorHAnsi" w:hAnsiTheme="minorHAnsi" w:cstheme="minorBidi"/>
          <w:color w:val="auto"/>
          <w:sz w:val="24"/>
          <w:szCs w:val="24"/>
          <w:lang w:val="es-419"/>
        </w:rPr>
        <w:t xml:space="preserve"> </w:t>
      </w:r>
      <w:proofErr w:type="spellStart"/>
      <w:r w:rsidRPr="000F1F40">
        <w:rPr>
          <w:rFonts w:asciiTheme="minorHAnsi" w:eastAsiaTheme="minorHAnsi" w:hAnsiTheme="minorHAnsi" w:cstheme="minorBidi"/>
          <w:color w:val="auto"/>
          <w:sz w:val="24"/>
          <w:szCs w:val="24"/>
          <w:lang w:val="es-419"/>
        </w:rPr>
        <w:t>the</w:t>
      </w:r>
      <w:proofErr w:type="spellEnd"/>
      <w:r w:rsidRPr="000F1F40">
        <w:rPr>
          <w:rFonts w:asciiTheme="minorHAnsi" w:eastAsiaTheme="minorHAnsi" w:hAnsiTheme="minorHAnsi" w:cstheme="minorBidi"/>
          <w:color w:val="auto"/>
          <w:sz w:val="24"/>
          <w:szCs w:val="24"/>
          <w:lang w:val="es-419"/>
        </w:rPr>
        <w:t xml:space="preserve"> </w:t>
      </w:r>
      <w:proofErr w:type="spellStart"/>
      <w:r w:rsidRPr="000F1F40">
        <w:rPr>
          <w:rFonts w:asciiTheme="minorHAnsi" w:eastAsiaTheme="minorHAnsi" w:hAnsiTheme="minorHAnsi" w:cstheme="minorBidi"/>
          <w:color w:val="auto"/>
          <w:sz w:val="24"/>
          <w:szCs w:val="24"/>
          <w:lang w:val="es-419"/>
        </w:rPr>
        <w:t>Children</w:t>
      </w:r>
      <w:proofErr w:type="spellEnd"/>
      <w:r w:rsidRPr="000F1F40">
        <w:rPr>
          <w:rFonts w:asciiTheme="minorHAnsi" w:eastAsiaTheme="minorHAnsi" w:hAnsiTheme="minorHAnsi" w:cstheme="minorBidi"/>
          <w:color w:val="auto"/>
          <w:sz w:val="24"/>
          <w:szCs w:val="24"/>
          <w:lang w:val="es-419"/>
        </w:rPr>
        <w:t xml:space="preserve"> Reino Unido, han publicado y han hecho seguimiento a las situaciones de los derechos de la niñez con la trabajadora doméstica en hogares ajenos, desde el punto de enfoque de la legislación y la jurisprudencia colombianas. A este respecto, se reconocen los derechos del niño y niña, el interés superior de ellos, estar y desarrollarse en ambientes y lugares adecuados, que no sean tóxicos o nocivos para su salud, desarrollo físico, mental, espiritual, moral o social. </w:t>
      </w:r>
      <w:del w:id="218" w:author="pc studio" w:date="2025-05-08T23:36:00Z">
        <w:r w:rsidRPr="000F1F40" w:rsidDel="005D54E4">
          <w:rPr>
            <w:rFonts w:asciiTheme="minorHAnsi" w:eastAsiaTheme="minorHAnsi" w:hAnsiTheme="minorHAnsi" w:cstheme="minorBidi"/>
            <w:color w:val="auto"/>
            <w:sz w:val="24"/>
            <w:szCs w:val="24"/>
            <w:lang w:val="es-419"/>
          </w:rPr>
          <w:delText>Todo según el art. 32 CDN.</w:delText>
        </w:r>
      </w:del>
    </w:p>
    <w:p w14:paraId="71E482C1" w14:textId="3D9463B5" w:rsidR="000F1F40" w:rsidRPr="000F1F40" w:rsidRDefault="000F1F40" w:rsidP="000F1F40">
      <w:pPr>
        <w:pStyle w:val="Ttulo2"/>
        <w:jc w:val="both"/>
        <w:rPr>
          <w:rFonts w:asciiTheme="minorHAnsi" w:eastAsiaTheme="minorHAnsi" w:hAnsiTheme="minorHAnsi" w:cstheme="minorBidi"/>
          <w:color w:val="auto"/>
          <w:sz w:val="24"/>
          <w:szCs w:val="24"/>
          <w:lang w:val="es-419"/>
        </w:rPr>
      </w:pPr>
      <w:r w:rsidRPr="000F1F40">
        <w:rPr>
          <w:rFonts w:asciiTheme="minorHAnsi" w:eastAsiaTheme="minorHAnsi" w:hAnsiTheme="minorHAnsi" w:cstheme="minorBidi"/>
          <w:color w:val="auto"/>
          <w:sz w:val="24"/>
          <w:szCs w:val="24"/>
          <w:lang w:val="es-419"/>
        </w:rPr>
        <w:lastRenderedPageBreak/>
        <w:t xml:space="preserve">     El desarrollo de las actividades dom</w:t>
      </w:r>
      <w:ins w:id="219" w:author="Jesús Pardo" w:date="2025-05-08T07:14:00Z">
        <w:r w:rsidR="005E2156">
          <w:rPr>
            <w:rFonts w:asciiTheme="minorHAnsi" w:eastAsiaTheme="minorHAnsi" w:hAnsiTheme="minorHAnsi" w:cstheme="minorBidi"/>
            <w:color w:val="auto"/>
            <w:sz w:val="24"/>
            <w:szCs w:val="24"/>
            <w:lang w:val="es-419"/>
          </w:rPr>
          <w:t>é</w:t>
        </w:r>
      </w:ins>
      <w:del w:id="220" w:author="Jesús Pardo" w:date="2025-05-08T07:14:00Z">
        <w:r w:rsidRPr="000F1F40" w:rsidDel="005E2156">
          <w:rPr>
            <w:rFonts w:asciiTheme="minorHAnsi" w:eastAsiaTheme="minorHAnsi" w:hAnsiTheme="minorHAnsi" w:cstheme="minorBidi"/>
            <w:color w:val="auto"/>
            <w:sz w:val="24"/>
            <w:szCs w:val="24"/>
            <w:lang w:val="es-419"/>
          </w:rPr>
          <w:delText>e</w:delText>
        </w:r>
      </w:del>
      <w:r w:rsidRPr="000F1F40">
        <w:rPr>
          <w:rFonts w:asciiTheme="minorHAnsi" w:eastAsiaTheme="minorHAnsi" w:hAnsiTheme="minorHAnsi" w:cstheme="minorBidi"/>
          <w:color w:val="auto"/>
          <w:sz w:val="24"/>
          <w:szCs w:val="24"/>
          <w:lang w:val="es-419"/>
        </w:rPr>
        <w:t xml:space="preserve">sticas por menores de edad, en conjunto a labor de cuidado de niños y niños, conlleva una acción ardua y compleja, en muchos casos se realizan labores complicadas y de riesgo, tal es el caso de las variantes actitudes y aptitudes de los niños y niñas, los comportamientos, exigencias de faenas (como, cuando, donde) las cuales van en oportunidades contradictorias a la seguridad y vigilancia infantil. Todo ello afectando e interviniendo el respeto a la dignidad humana, establecido y garantizado por el Estado Social del Derecho en Colombia, y donde también se incluye la preeminencia esencial del principio “El interés superior del niño”.  </w:t>
      </w:r>
    </w:p>
    <w:p w14:paraId="6679098B" w14:textId="77777777" w:rsidR="000F1F40" w:rsidRPr="000F1F40" w:rsidRDefault="000F1F40" w:rsidP="000F1F40">
      <w:pPr>
        <w:pStyle w:val="Ttulo2"/>
        <w:jc w:val="both"/>
        <w:rPr>
          <w:rFonts w:asciiTheme="minorHAnsi" w:eastAsiaTheme="minorHAnsi" w:hAnsiTheme="minorHAnsi" w:cstheme="minorBidi"/>
          <w:color w:val="auto"/>
          <w:sz w:val="24"/>
          <w:szCs w:val="24"/>
          <w:lang w:val="es-419"/>
        </w:rPr>
      </w:pPr>
    </w:p>
    <w:p w14:paraId="4C6FF4D5" w14:textId="78E29C6E" w:rsidR="000F1F40" w:rsidRDefault="000F1F40" w:rsidP="000F1F40">
      <w:pPr>
        <w:pStyle w:val="Ttulo2"/>
        <w:jc w:val="both"/>
        <w:rPr>
          <w:ins w:id="221" w:author="pc studio" w:date="2025-05-08T23:06:00Z"/>
          <w:rFonts w:asciiTheme="minorHAnsi" w:eastAsiaTheme="minorHAnsi" w:hAnsiTheme="minorHAnsi" w:cstheme="minorBidi"/>
          <w:color w:val="auto"/>
          <w:sz w:val="24"/>
          <w:szCs w:val="24"/>
          <w:lang w:val="es-419"/>
        </w:rPr>
      </w:pPr>
      <w:r w:rsidRPr="000F1F40">
        <w:rPr>
          <w:rFonts w:asciiTheme="minorHAnsi" w:eastAsiaTheme="minorHAnsi" w:hAnsiTheme="minorHAnsi" w:cstheme="minorBidi"/>
          <w:color w:val="auto"/>
          <w:sz w:val="24"/>
          <w:szCs w:val="24"/>
          <w:lang w:val="es-419"/>
        </w:rPr>
        <w:t xml:space="preserve">     Así Martínez et al (2016)</w:t>
      </w:r>
      <w:del w:id="222" w:author="Jesús Pardo" w:date="2025-05-08T07:14:00Z">
        <w:r w:rsidRPr="000F1F40" w:rsidDel="005E2156">
          <w:rPr>
            <w:rFonts w:asciiTheme="minorHAnsi" w:eastAsiaTheme="minorHAnsi" w:hAnsiTheme="minorHAnsi" w:cstheme="minorBidi"/>
            <w:color w:val="auto"/>
            <w:sz w:val="24"/>
            <w:szCs w:val="24"/>
            <w:lang w:val="es-419"/>
          </w:rPr>
          <w:delText>.</w:delText>
        </w:r>
      </w:del>
      <w:ins w:id="223" w:author="Jesús Pardo" w:date="2025-05-08T07:14:00Z">
        <w:r w:rsidR="005E2156">
          <w:rPr>
            <w:rFonts w:asciiTheme="minorHAnsi" w:eastAsiaTheme="minorHAnsi" w:hAnsiTheme="minorHAnsi" w:cstheme="minorBidi"/>
            <w:color w:val="auto"/>
            <w:sz w:val="24"/>
            <w:szCs w:val="24"/>
            <w:lang w:val="es-419"/>
          </w:rPr>
          <w:t>,</w:t>
        </w:r>
      </w:ins>
      <w:r w:rsidRPr="000F1F40">
        <w:rPr>
          <w:rFonts w:asciiTheme="minorHAnsi" w:eastAsiaTheme="minorHAnsi" w:hAnsiTheme="minorHAnsi" w:cstheme="minorBidi"/>
          <w:color w:val="auto"/>
          <w:sz w:val="24"/>
          <w:szCs w:val="24"/>
          <w:lang w:val="es-419"/>
        </w:rPr>
        <w:t xml:space="preserve"> </w:t>
      </w:r>
      <w:del w:id="224" w:author="Jesús Pardo" w:date="2025-05-08T07:14:00Z">
        <w:r w:rsidRPr="000F1F40" w:rsidDel="005E2156">
          <w:rPr>
            <w:rFonts w:asciiTheme="minorHAnsi" w:eastAsiaTheme="minorHAnsi" w:hAnsiTheme="minorHAnsi" w:cstheme="minorBidi"/>
            <w:color w:val="auto"/>
            <w:sz w:val="24"/>
            <w:szCs w:val="24"/>
            <w:lang w:val="es-419"/>
          </w:rPr>
          <w:delText>E</w:delText>
        </w:r>
      </w:del>
      <w:ins w:id="225" w:author="Jesús Pardo" w:date="2025-05-08T07:14:00Z">
        <w:r w:rsidR="005E2156">
          <w:rPr>
            <w:rFonts w:asciiTheme="minorHAnsi" w:eastAsiaTheme="minorHAnsi" w:hAnsiTheme="minorHAnsi" w:cstheme="minorBidi"/>
            <w:color w:val="auto"/>
            <w:sz w:val="24"/>
            <w:szCs w:val="24"/>
            <w:lang w:val="es-419"/>
          </w:rPr>
          <w:t>e</w:t>
        </w:r>
      </w:ins>
      <w:r w:rsidRPr="000F1F40">
        <w:rPr>
          <w:rFonts w:asciiTheme="minorHAnsi" w:eastAsiaTheme="minorHAnsi" w:hAnsiTheme="minorHAnsi" w:cstheme="minorBidi"/>
          <w:color w:val="auto"/>
          <w:sz w:val="24"/>
          <w:szCs w:val="24"/>
          <w:lang w:val="es-419"/>
        </w:rPr>
        <w:t xml:space="preserve">n el artículo titulado Necesidades percibidas en el trabajo doméstico y de cuidados: un estudio cualitativo, resaltan la complejidad de la actividad </w:t>
      </w:r>
      <w:del w:id="226" w:author="Jesús Pardo" w:date="2025-05-08T07:14:00Z">
        <w:r w:rsidRPr="000F1F40" w:rsidDel="005E2156">
          <w:rPr>
            <w:rFonts w:asciiTheme="minorHAnsi" w:eastAsiaTheme="minorHAnsi" w:hAnsiTheme="minorHAnsi" w:cstheme="minorBidi"/>
            <w:color w:val="auto"/>
            <w:sz w:val="24"/>
            <w:szCs w:val="24"/>
            <w:lang w:val="es-419"/>
          </w:rPr>
          <w:delText>de</w:delText>
        </w:r>
      </w:del>
      <w:r w:rsidRPr="000F1F40">
        <w:rPr>
          <w:rFonts w:asciiTheme="minorHAnsi" w:eastAsiaTheme="minorHAnsi" w:hAnsiTheme="minorHAnsi" w:cstheme="minorBidi"/>
          <w:color w:val="auto"/>
          <w:sz w:val="24"/>
          <w:szCs w:val="24"/>
          <w:lang w:val="es-419"/>
        </w:rPr>
        <w:t xml:space="preserve"> Domestica y de Cuidado de niños y niñas, observando aspectos subjetivos, morales, emocionales y afectivos, sociales, llegando al enfoque de ser necesario al bienestar social. Se establece las diferencias notorias entre trabajo </w:t>
      </w:r>
      <w:r w:rsidR="004B361D" w:rsidRPr="000F1F40">
        <w:rPr>
          <w:rFonts w:asciiTheme="minorHAnsi" w:eastAsiaTheme="minorHAnsi" w:hAnsiTheme="minorHAnsi" w:cstheme="minorBidi"/>
          <w:color w:val="auto"/>
          <w:sz w:val="24"/>
          <w:szCs w:val="24"/>
          <w:lang w:val="es-419"/>
        </w:rPr>
        <w:t>doméstico</w:t>
      </w:r>
      <w:r w:rsidRPr="000F1F40">
        <w:rPr>
          <w:rFonts w:asciiTheme="minorHAnsi" w:eastAsiaTheme="minorHAnsi" w:hAnsiTheme="minorHAnsi" w:cstheme="minorBidi"/>
          <w:color w:val="auto"/>
          <w:sz w:val="24"/>
          <w:szCs w:val="24"/>
          <w:lang w:val="es-419"/>
        </w:rPr>
        <w:t xml:space="preserve"> y cuidado, ya que este es todo lo referente a la higiene, aseo, limpieza, mantenimiento del hogar, por consiguiente, de la salud de los integrantes de la familia. De esta forma Cuidado es un concepto amplio y de múltiples aceptaciones, tal como: Atender a los miembros de una familia, Cuidado por identidad única e individual, Cuidado bajo la dependencia de alguien. Todas incluyen las emociones y obligaciones que del trabajo deriva, asumiendo manejo de tiempo y esfuerzo, encontrando contraprestaciones de diferentes índoles tanto para quien se beneficia del servicio, como el que hace el servicio.  De este modo, se centra el estudio en trabajo </w:t>
      </w:r>
      <w:r w:rsidR="004B361D" w:rsidRPr="000F1F40">
        <w:rPr>
          <w:rFonts w:asciiTheme="minorHAnsi" w:eastAsiaTheme="minorHAnsi" w:hAnsiTheme="minorHAnsi" w:cstheme="minorBidi"/>
          <w:color w:val="auto"/>
          <w:sz w:val="24"/>
          <w:szCs w:val="24"/>
          <w:lang w:val="es-419"/>
        </w:rPr>
        <w:t>doméstico</w:t>
      </w:r>
      <w:r w:rsidRPr="000F1F40">
        <w:rPr>
          <w:rFonts w:asciiTheme="minorHAnsi" w:eastAsiaTheme="minorHAnsi" w:hAnsiTheme="minorHAnsi" w:cstheme="minorBidi"/>
          <w:color w:val="auto"/>
          <w:sz w:val="24"/>
          <w:szCs w:val="24"/>
          <w:lang w:val="es-419"/>
        </w:rPr>
        <w:t xml:space="preserve"> y cuidado de niños y niñas como parte integral de un solo empleo. </w:t>
      </w:r>
    </w:p>
    <w:p w14:paraId="2898276A" w14:textId="702CE64C" w:rsidR="00E63F60" w:rsidRDefault="00E63F60" w:rsidP="00E63F60">
      <w:pPr>
        <w:rPr>
          <w:ins w:id="227" w:author="pc studio" w:date="2025-05-08T23:06:00Z"/>
          <w:lang w:val="es-419"/>
        </w:rPr>
      </w:pPr>
    </w:p>
    <w:p w14:paraId="058BD4D1" w14:textId="28AB41F9" w:rsidR="00E63F60" w:rsidRPr="00E63F60" w:rsidRDefault="00E63F60" w:rsidP="00E63F60">
      <w:pPr>
        <w:rPr>
          <w:lang w:val="es-419"/>
          <w:rPrChange w:id="228" w:author="pc studio" w:date="2025-05-08T23:06:00Z">
            <w:rPr>
              <w:rFonts w:asciiTheme="minorHAnsi" w:eastAsiaTheme="minorHAnsi" w:hAnsiTheme="minorHAnsi" w:cstheme="minorBidi"/>
              <w:color w:val="auto"/>
              <w:sz w:val="24"/>
              <w:szCs w:val="24"/>
              <w:lang w:val="es-419"/>
            </w:rPr>
          </w:rPrChange>
        </w:rPr>
        <w:pPrChange w:id="229" w:author="pc studio" w:date="2025-05-08T23:06:00Z">
          <w:pPr>
            <w:pStyle w:val="Ttulo2"/>
            <w:jc w:val="both"/>
          </w:pPr>
        </w:pPrChange>
      </w:pPr>
      <w:ins w:id="230" w:author="pc studio" w:date="2025-05-08T23:06:00Z">
        <w:r>
          <w:rPr>
            <w:lang w:val="es-419"/>
          </w:rPr>
          <w:t xml:space="preserve">     </w:t>
        </w:r>
      </w:ins>
      <w:proofErr w:type="spellStart"/>
      <w:ins w:id="231" w:author="pc studio" w:date="2025-05-08T23:10:00Z">
        <w:r>
          <w:rPr>
            <w:lang w:val="es-419"/>
          </w:rPr>
          <w:t>Lopez</w:t>
        </w:r>
        <w:proofErr w:type="spellEnd"/>
        <w:r>
          <w:rPr>
            <w:lang w:val="es-419"/>
          </w:rPr>
          <w:t xml:space="preserve"> </w:t>
        </w:r>
        <w:proofErr w:type="spellStart"/>
        <w:r>
          <w:rPr>
            <w:lang w:val="es-419"/>
          </w:rPr>
          <w:t>Avila</w:t>
        </w:r>
        <w:proofErr w:type="spellEnd"/>
        <w:r>
          <w:rPr>
            <w:lang w:val="es-419"/>
          </w:rPr>
          <w:t xml:space="preserve"> et al</w:t>
        </w:r>
        <w:r w:rsidR="00E53B5C">
          <w:rPr>
            <w:lang w:val="es-419"/>
          </w:rPr>
          <w:t xml:space="preserve"> (2023), expone</w:t>
        </w:r>
      </w:ins>
      <w:ins w:id="232" w:author="pc studio" w:date="2025-05-08T23:11:00Z">
        <w:r w:rsidR="00E53B5C">
          <w:rPr>
            <w:lang w:val="es-419"/>
          </w:rPr>
          <w:t xml:space="preserve"> que una educación de calidad supone el estudio de tendencias, </w:t>
        </w:r>
      </w:ins>
      <w:ins w:id="233" w:author="pc studio" w:date="2025-05-08T23:12:00Z">
        <w:r w:rsidR="00E53B5C">
          <w:rPr>
            <w:lang w:val="es-419"/>
          </w:rPr>
          <w:t xml:space="preserve">abordadas en teorías psicológicas </w:t>
        </w:r>
        <w:r w:rsidR="00E53B5C">
          <w:rPr>
            <w:rFonts w:ascii="Verdana" w:hAnsi="Verdana"/>
            <w:color w:val="000000"/>
            <w:sz w:val="19"/>
            <w:szCs w:val="19"/>
            <w:shd w:val="clear" w:color="auto" w:fill="FFFFFF"/>
          </w:rPr>
          <w:t>basadas en</w:t>
        </w:r>
        <w:r w:rsidR="00E53B5C">
          <w:rPr>
            <w:rFonts w:ascii="Verdana" w:hAnsi="Verdana"/>
            <w:color w:val="000000"/>
            <w:sz w:val="19"/>
            <w:szCs w:val="19"/>
            <w:shd w:val="clear" w:color="auto" w:fill="FFFFFF"/>
          </w:rPr>
          <w:t xml:space="preserve"> métodos empíricos analíticos.</w:t>
        </w:r>
      </w:ins>
      <w:ins w:id="234" w:author="pc studio" w:date="2025-05-08T23:17:00Z">
        <w:r w:rsidR="00E53B5C">
          <w:rPr>
            <w:rFonts w:ascii="Verdana" w:hAnsi="Verdana"/>
            <w:color w:val="000000"/>
            <w:sz w:val="19"/>
            <w:szCs w:val="19"/>
            <w:shd w:val="clear" w:color="auto" w:fill="FFFFFF"/>
          </w:rPr>
          <w:t xml:space="preserve"> De igual maner</w:t>
        </w:r>
      </w:ins>
      <w:ins w:id="235" w:author="pc studio" w:date="2025-05-08T23:30:00Z">
        <w:r w:rsidR="00AF7947">
          <w:rPr>
            <w:rFonts w:ascii="Verdana" w:hAnsi="Verdana"/>
            <w:color w:val="000000"/>
            <w:sz w:val="19"/>
            <w:szCs w:val="19"/>
            <w:shd w:val="clear" w:color="auto" w:fill="FFFFFF"/>
          </w:rPr>
          <w:t>a</w:t>
        </w:r>
      </w:ins>
      <w:ins w:id="236" w:author="pc studio" w:date="2025-05-08T23:17:00Z">
        <w:r w:rsidR="00E53B5C">
          <w:rPr>
            <w:rFonts w:ascii="Verdana" w:hAnsi="Verdana"/>
            <w:color w:val="000000"/>
            <w:sz w:val="19"/>
            <w:szCs w:val="19"/>
            <w:shd w:val="clear" w:color="auto" w:fill="FFFFFF"/>
          </w:rPr>
          <w:t xml:space="preserve"> </w:t>
        </w:r>
      </w:ins>
      <w:ins w:id="237" w:author="pc studio" w:date="2025-05-08T23:20:00Z">
        <w:r w:rsidR="00E53B5C">
          <w:rPr>
            <w:rFonts w:ascii="Verdana" w:hAnsi="Verdana"/>
            <w:color w:val="000000"/>
            <w:sz w:val="19"/>
            <w:szCs w:val="19"/>
            <w:shd w:val="clear" w:color="auto" w:fill="FFFFFF"/>
          </w:rPr>
          <w:t>la Enciclopedia Significados resalta como</w:t>
        </w:r>
      </w:ins>
      <w:ins w:id="238" w:author="pc studio" w:date="2025-05-08T23:21:00Z">
        <w:r w:rsidR="00AF7947">
          <w:rPr>
            <w:rFonts w:ascii="Verdana" w:hAnsi="Verdana"/>
            <w:color w:val="000000"/>
            <w:sz w:val="19"/>
            <w:szCs w:val="19"/>
            <w:shd w:val="clear" w:color="auto" w:fill="FFFFFF"/>
          </w:rPr>
          <w:t xml:space="preserve"> el método empirico favorece a la adquisicion de </w:t>
        </w:r>
      </w:ins>
      <w:ins w:id="239" w:author="pc studio" w:date="2025-05-08T23:22:00Z">
        <w:r w:rsidR="00AF7947">
          <w:rPr>
            <w:rFonts w:ascii="Verdana" w:hAnsi="Verdana"/>
            <w:color w:val="000000"/>
            <w:sz w:val="19"/>
            <w:szCs w:val="19"/>
            <w:shd w:val="clear" w:color="auto" w:fill="FFFFFF"/>
          </w:rPr>
          <w:t>conocimientos, a partir de la observacion</w:t>
        </w:r>
      </w:ins>
      <w:ins w:id="240" w:author="pc studio" w:date="2025-05-08T23:25:00Z">
        <w:r w:rsidR="00AF7947">
          <w:rPr>
            <w:rFonts w:ascii="Verdana" w:hAnsi="Verdana"/>
            <w:color w:val="000000"/>
            <w:sz w:val="19"/>
            <w:szCs w:val="19"/>
            <w:shd w:val="clear" w:color="auto" w:fill="FFFFFF"/>
          </w:rPr>
          <w:t>, experimentacion y medición</w:t>
        </w:r>
      </w:ins>
      <w:ins w:id="241" w:author="pc studio" w:date="2025-05-08T23:22:00Z">
        <w:r w:rsidR="00AF7947">
          <w:rPr>
            <w:rFonts w:ascii="Verdana" w:hAnsi="Verdana"/>
            <w:color w:val="000000"/>
            <w:sz w:val="19"/>
            <w:szCs w:val="19"/>
            <w:shd w:val="clear" w:color="auto" w:fill="FFFFFF"/>
          </w:rPr>
          <w:t xml:space="preserve"> de la realidad, dando lugar a la experiencia</w:t>
        </w:r>
      </w:ins>
      <w:ins w:id="242" w:author="pc studio" w:date="2025-05-08T23:24:00Z">
        <w:r w:rsidR="00AF7947">
          <w:rPr>
            <w:rFonts w:ascii="Verdana" w:hAnsi="Verdana"/>
            <w:color w:val="000000"/>
            <w:sz w:val="19"/>
            <w:szCs w:val="19"/>
            <w:shd w:val="clear" w:color="auto" w:fill="FFFFFF"/>
          </w:rPr>
          <w:t xml:space="preserve"> de conocimientos de lecto</w:t>
        </w:r>
      </w:ins>
      <w:ins w:id="243" w:author="pc studio" w:date="2025-05-08T23:30:00Z">
        <w:r w:rsidR="00AF7947">
          <w:rPr>
            <w:rFonts w:ascii="Verdana" w:hAnsi="Verdana"/>
            <w:color w:val="000000"/>
            <w:sz w:val="19"/>
            <w:szCs w:val="19"/>
            <w:shd w:val="clear" w:color="auto" w:fill="FFFFFF"/>
          </w:rPr>
          <w:t>-</w:t>
        </w:r>
      </w:ins>
      <w:ins w:id="244" w:author="pc studio" w:date="2025-05-08T23:24:00Z">
        <w:r w:rsidR="00AF7947">
          <w:rPr>
            <w:rFonts w:ascii="Verdana" w:hAnsi="Verdana"/>
            <w:color w:val="000000"/>
            <w:sz w:val="19"/>
            <w:szCs w:val="19"/>
            <w:shd w:val="clear" w:color="auto" w:fill="FFFFFF"/>
          </w:rPr>
          <w:t xml:space="preserve">escritura y matematicas basicas. </w:t>
        </w:r>
      </w:ins>
      <w:ins w:id="245" w:author="pc studio" w:date="2025-05-08T23:25:00Z">
        <w:r w:rsidR="00AF7947">
          <w:rPr>
            <w:rFonts w:ascii="Verdana" w:hAnsi="Verdana"/>
            <w:color w:val="000000"/>
            <w:sz w:val="19"/>
            <w:szCs w:val="19"/>
            <w:shd w:val="clear" w:color="auto" w:fill="FFFFFF"/>
          </w:rPr>
          <w:t xml:space="preserve">La observación; responde a </w:t>
        </w:r>
      </w:ins>
      <w:ins w:id="246" w:author="pc studio" w:date="2025-05-08T23:26:00Z">
        <w:r w:rsidR="00AF7947">
          <w:rPr>
            <w:rFonts w:ascii="Verdana" w:hAnsi="Verdana"/>
            <w:color w:val="000000"/>
            <w:sz w:val="19"/>
            <w:szCs w:val="19"/>
            <w:shd w:val="clear" w:color="auto" w:fill="FFFFFF"/>
          </w:rPr>
          <w:t xml:space="preserve">la visiualizacion del entorno, comportamiento, descrición y analisis. </w:t>
        </w:r>
      </w:ins>
      <w:ins w:id="247" w:author="pc studio" w:date="2025-05-08T23:27:00Z">
        <w:r w:rsidR="00AF7947">
          <w:rPr>
            <w:rFonts w:ascii="Verdana" w:hAnsi="Verdana"/>
            <w:color w:val="000000"/>
            <w:sz w:val="19"/>
            <w:szCs w:val="19"/>
            <w:shd w:val="clear" w:color="auto" w:fill="FFFFFF"/>
          </w:rPr>
          <w:t xml:space="preserve">La experimentacion aborda la creación, adaptacion e intervencion </w:t>
        </w:r>
      </w:ins>
      <w:ins w:id="248" w:author="pc studio" w:date="2025-05-08T23:28:00Z">
        <w:r w:rsidR="00AF7947">
          <w:rPr>
            <w:rFonts w:ascii="Verdana" w:hAnsi="Verdana"/>
            <w:color w:val="000000"/>
            <w:sz w:val="19"/>
            <w:szCs w:val="19"/>
            <w:shd w:val="clear" w:color="auto" w:fill="FFFFFF"/>
          </w:rPr>
          <w:t>con relación a la interaccion de el prototipo. La medicion, valida y cuantifica la cantidad de informa</w:t>
        </w:r>
      </w:ins>
      <w:ins w:id="249" w:author="pc studio" w:date="2025-05-08T23:29:00Z">
        <w:r w:rsidR="00AF7947">
          <w:rPr>
            <w:rFonts w:ascii="Verdana" w:hAnsi="Verdana"/>
            <w:color w:val="000000"/>
            <w:sz w:val="19"/>
            <w:szCs w:val="19"/>
            <w:shd w:val="clear" w:color="auto" w:fill="FFFFFF"/>
          </w:rPr>
          <w:t xml:space="preserve">cion adquirida y verificada con exito. </w:t>
        </w:r>
      </w:ins>
    </w:p>
    <w:p w14:paraId="7E107953" w14:textId="77777777" w:rsidR="000F1F40" w:rsidRPr="000F1F40" w:rsidRDefault="000F1F40" w:rsidP="000F1F40">
      <w:pPr>
        <w:pStyle w:val="Ttulo2"/>
        <w:jc w:val="both"/>
        <w:rPr>
          <w:rFonts w:asciiTheme="minorHAnsi" w:eastAsiaTheme="minorHAnsi" w:hAnsiTheme="minorHAnsi" w:cstheme="minorBidi"/>
          <w:color w:val="auto"/>
          <w:sz w:val="24"/>
          <w:szCs w:val="24"/>
          <w:lang w:val="es-419"/>
        </w:rPr>
      </w:pPr>
    </w:p>
    <w:p w14:paraId="590B5F36" w14:textId="77777777" w:rsidR="000F1F40" w:rsidRPr="000F1F40" w:rsidDel="005D54E4" w:rsidRDefault="000F1F40" w:rsidP="000F1F40">
      <w:pPr>
        <w:pStyle w:val="Ttulo2"/>
        <w:jc w:val="both"/>
        <w:rPr>
          <w:del w:id="250" w:author="pc studio" w:date="2025-05-08T23:32:00Z"/>
          <w:rFonts w:asciiTheme="minorHAnsi" w:eastAsiaTheme="minorHAnsi" w:hAnsiTheme="minorHAnsi" w:cstheme="minorBidi"/>
          <w:color w:val="auto"/>
          <w:sz w:val="24"/>
          <w:szCs w:val="24"/>
          <w:lang w:val="es-419"/>
        </w:rPr>
      </w:pPr>
      <w:r w:rsidRPr="000F1F40">
        <w:rPr>
          <w:rFonts w:asciiTheme="minorHAnsi" w:eastAsiaTheme="minorHAnsi" w:hAnsiTheme="minorHAnsi" w:cstheme="minorBidi"/>
          <w:color w:val="auto"/>
          <w:sz w:val="24"/>
          <w:szCs w:val="24"/>
          <w:lang w:val="es-419"/>
        </w:rPr>
        <w:t xml:space="preserve">    </w:t>
      </w:r>
      <w:del w:id="251" w:author="pc studio" w:date="2025-05-08T23:32:00Z">
        <w:r w:rsidRPr="000F1F40" w:rsidDel="005D54E4">
          <w:rPr>
            <w:rFonts w:asciiTheme="minorHAnsi" w:eastAsiaTheme="minorHAnsi" w:hAnsiTheme="minorHAnsi" w:cstheme="minorBidi"/>
            <w:color w:val="auto"/>
            <w:sz w:val="24"/>
            <w:szCs w:val="24"/>
            <w:lang w:val="es-419"/>
          </w:rPr>
          <w:delText xml:space="preserve"> </w:delText>
        </w:r>
      </w:del>
    </w:p>
    <w:p w14:paraId="24507069" w14:textId="77777777" w:rsidR="000F1F40" w:rsidRPr="000F1F40" w:rsidRDefault="000F1F40" w:rsidP="000F1F40">
      <w:pPr>
        <w:pStyle w:val="Ttulo2"/>
        <w:jc w:val="both"/>
        <w:rPr>
          <w:rFonts w:asciiTheme="minorHAnsi" w:eastAsiaTheme="minorHAnsi" w:hAnsiTheme="minorHAnsi" w:cstheme="minorBidi"/>
          <w:color w:val="auto"/>
          <w:sz w:val="24"/>
          <w:szCs w:val="24"/>
          <w:lang w:val="es-419"/>
        </w:rPr>
      </w:pPr>
    </w:p>
    <w:p w14:paraId="67714C35" w14:textId="2E099E5B" w:rsidR="00490F26" w:rsidRPr="000A7735" w:rsidRDefault="002346AB" w:rsidP="0008714D">
      <w:pPr>
        <w:pStyle w:val="Ttulo2"/>
        <w:jc w:val="both"/>
        <w:rPr>
          <w:rFonts w:asciiTheme="minorHAnsi" w:hAnsiTheme="minorHAnsi"/>
          <w:sz w:val="24"/>
          <w:szCs w:val="24"/>
          <w:lang w:val="es-419"/>
        </w:rPr>
      </w:pPr>
      <w:r w:rsidRPr="000A7735">
        <w:rPr>
          <w:rFonts w:asciiTheme="minorHAnsi" w:hAnsiTheme="minorHAnsi"/>
          <w:sz w:val="24"/>
          <w:szCs w:val="24"/>
          <w:lang w:val="es-419"/>
        </w:rPr>
        <w:t xml:space="preserve">3.2 </w:t>
      </w:r>
      <w:r w:rsidR="000D2E79">
        <w:rPr>
          <w:rFonts w:asciiTheme="minorHAnsi" w:hAnsiTheme="minorHAnsi"/>
          <w:sz w:val="24"/>
          <w:szCs w:val="24"/>
          <w:lang w:val="es-419"/>
        </w:rPr>
        <w:t xml:space="preserve">Marco </w:t>
      </w:r>
      <w:r w:rsidR="00490F26" w:rsidRPr="000A7735">
        <w:rPr>
          <w:rFonts w:asciiTheme="minorHAnsi" w:hAnsiTheme="minorHAnsi"/>
          <w:sz w:val="24"/>
          <w:szCs w:val="24"/>
          <w:lang w:val="es-419"/>
        </w:rPr>
        <w:t>concept</w:t>
      </w:r>
      <w:r w:rsidR="00052E86">
        <w:rPr>
          <w:rFonts w:asciiTheme="minorHAnsi" w:hAnsiTheme="minorHAnsi"/>
          <w:sz w:val="24"/>
          <w:szCs w:val="24"/>
          <w:lang w:val="es-419"/>
        </w:rPr>
        <w:t>ual.</w:t>
      </w:r>
    </w:p>
    <w:p w14:paraId="5F95450E" w14:textId="44FA2806" w:rsidR="000F1F40" w:rsidRPr="000A7735" w:rsidRDefault="005E1735" w:rsidP="00B12542">
      <w:pPr>
        <w:jc w:val="both"/>
        <w:rPr>
          <w:lang w:val="es-419"/>
        </w:rPr>
      </w:pPr>
      <w:r w:rsidRPr="000A7735">
        <w:rPr>
          <w:lang w:val="es-419"/>
        </w:rPr>
        <w:t>En este sentido</w:t>
      </w:r>
      <w:r w:rsidR="0084259F" w:rsidRPr="000A7735">
        <w:rPr>
          <w:lang w:val="es-419"/>
        </w:rPr>
        <w:t xml:space="preserve">, </w:t>
      </w:r>
      <w:r w:rsidR="00B12542" w:rsidRPr="000A7735">
        <w:rPr>
          <w:lang w:val="es-419"/>
        </w:rPr>
        <w:t xml:space="preserve">el </w:t>
      </w:r>
      <w:r w:rsidR="000F1F40">
        <w:rPr>
          <w:lang w:val="es-419"/>
        </w:rPr>
        <w:t xml:space="preserve">desarrollo de labores domésticos con inclusión de tareas de cuidado de niños conlleva el empleo de actividades pedagógicas que ayuden al fortalecimiento y concreción del </w:t>
      </w:r>
      <w:r w:rsidR="000F1F40">
        <w:rPr>
          <w:lang w:val="es-419"/>
        </w:rPr>
        <w:lastRenderedPageBreak/>
        <w:t>proceso</w:t>
      </w:r>
      <w:r w:rsidR="00B90006">
        <w:rPr>
          <w:lang w:val="es-419"/>
        </w:rPr>
        <w:t xml:space="preserve"> </w:t>
      </w:r>
      <w:r w:rsidR="000F1F40">
        <w:rPr>
          <w:lang w:val="es-419"/>
        </w:rPr>
        <w:t xml:space="preserve">aprendizaje-enseñanza, a fin de generar una colaboración de retroalimentación de contenidos educativos dirigidos. </w:t>
      </w:r>
      <w:r w:rsidR="00B90006">
        <w:rPr>
          <w:lang w:val="es-419"/>
        </w:rPr>
        <w:t>En uso de un instrumento o prototipo de diseño, que contiene variedad lúdica, lo cual llama la atención de los niños, creando un querer voluntario y motivador en el aprendizaje, asociado a actividades que se definen en grados de dificultad, planteando el desarrollo de retos y búsqueda de soluciones a problemas</w:t>
      </w:r>
      <w:r w:rsidR="00BB1FC1">
        <w:rPr>
          <w:lang w:val="es-419"/>
        </w:rPr>
        <w:t>, desarrollando la creatividad.</w:t>
      </w:r>
    </w:p>
    <w:p w14:paraId="6E868878" w14:textId="249B0200" w:rsidR="00AD777B" w:rsidRPr="00AD777B" w:rsidDel="00261A09" w:rsidRDefault="00AD777B" w:rsidP="00AD777B">
      <w:pPr>
        <w:pStyle w:val="Ttulo1"/>
        <w:jc w:val="both"/>
        <w:rPr>
          <w:del w:id="252" w:author="Jesús Pardo" w:date="2025-05-08T07:16:00Z"/>
          <w:rFonts w:asciiTheme="minorHAnsi" w:hAnsiTheme="minorHAnsi"/>
          <w:color w:val="auto"/>
          <w:sz w:val="24"/>
          <w:szCs w:val="24"/>
          <w:lang w:val="es-419"/>
        </w:rPr>
      </w:pPr>
      <w:del w:id="253" w:author="Jesús Pardo" w:date="2025-05-08T07:16:00Z">
        <w:r w:rsidRPr="00AD777B" w:rsidDel="00261A09">
          <w:rPr>
            <w:rFonts w:asciiTheme="minorHAnsi" w:hAnsiTheme="minorHAnsi"/>
            <w:color w:val="auto"/>
            <w:sz w:val="24"/>
            <w:szCs w:val="24"/>
            <w:lang w:val="es-419"/>
          </w:rPr>
          <w:lastRenderedPageBreak/>
          <w:delText xml:space="preserve">empleadas tienen a su cargo el cuidado de niños y niñas, además de que, en favor de realizar sus labores domésticas, ponen en práctica estrategias desde un punto pedagógico y tecnológico, pero que bajo influencias desconocidas de asociaciones la prolongación de uso y tiempo, favoreciendo al desarrollo del cansancio, estrés, predisposición, intolerancia, apatía, monotonía en las actividades. Tal es el caso del uso excesivo de actividades bajo aspectos de lengua, matemáticas y otros. También elevado el uso de artefactos y/o dispositivos digitales y tecnológicos, de otra forma de alto porcentaje en utilidad no educativa es la adecuación de elección en libre albedrio de lúdicas o actividades. En otras situaciones hay divergencia entre la labor doméstica y el cuidado de niños y niñas, realizando una labor u otra. </w:delText>
        </w:r>
      </w:del>
    </w:p>
    <w:p w14:paraId="3A2E643F" w14:textId="77777777" w:rsidR="00AD777B" w:rsidRPr="00AD777B" w:rsidRDefault="00AD777B" w:rsidP="00AD777B">
      <w:pPr>
        <w:pStyle w:val="Ttulo1"/>
        <w:jc w:val="both"/>
        <w:rPr>
          <w:rFonts w:asciiTheme="minorHAnsi" w:hAnsiTheme="minorHAnsi"/>
          <w:color w:val="auto"/>
          <w:sz w:val="24"/>
          <w:szCs w:val="24"/>
          <w:lang w:val="es-419"/>
        </w:rPr>
      </w:pPr>
    </w:p>
    <w:p w14:paraId="20C89A15" w14:textId="3A9E8C09" w:rsidR="00AD777B" w:rsidRPr="00AD777B" w:rsidRDefault="00AD777B" w:rsidP="00AD777B">
      <w:pPr>
        <w:pStyle w:val="Ttulo1"/>
        <w:jc w:val="both"/>
        <w:rPr>
          <w:rFonts w:asciiTheme="minorHAnsi" w:hAnsiTheme="minorHAnsi"/>
          <w:color w:val="auto"/>
          <w:sz w:val="24"/>
          <w:szCs w:val="24"/>
          <w:lang w:val="es-419"/>
        </w:rPr>
      </w:pPr>
      <w:r w:rsidRPr="00AD777B">
        <w:rPr>
          <w:rFonts w:asciiTheme="minorHAnsi" w:hAnsiTheme="minorHAnsi"/>
          <w:color w:val="auto"/>
          <w:sz w:val="24"/>
          <w:szCs w:val="24"/>
          <w:lang w:val="es-419"/>
        </w:rPr>
        <w:t xml:space="preserve">     De allí la necesidad casi unánime de la existen</w:t>
      </w:r>
      <w:ins w:id="254" w:author="Jesús Pardo" w:date="2025-05-08T07:16:00Z">
        <w:r w:rsidR="00261A09">
          <w:rPr>
            <w:rFonts w:asciiTheme="minorHAnsi" w:hAnsiTheme="minorHAnsi"/>
            <w:color w:val="auto"/>
            <w:sz w:val="24"/>
            <w:szCs w:val="24"/>
            <w:lang w:val="es-419"/>
          </w:rPr>
          <w:t>cia</w:t>
        </w:r>
      </w:ins>
      <w:r w:rsidRPr="00AD777B">
        <w:rPr>
          <w:rFonts w:asciiTheme="minorHAnsi" w:hAnsiTheme="minorHAnsi"/>
          <w:color w:val="auto"/>
          <w:sz w:val="24"/>
          <w:szCs w:val="24"/>
          <w:lang w:val="es-419"/>
        </w:rPr>
        <w:t xml:space="preserve"> de un equipo, juego, que permita la realización de las </w:t>
      </w:r>
      <w:del w:id="255" w:author="Jesús Pardo" w:date="2025-05-08T07:16:00Z">
        <w:r w:rsidRPr="00AD777B" w:rsidDel="0027618F">
          <w:rPr>
            <w:rFonts w:asciiTheme="minorHAnsi" w:hAnsiTheme="minorHAnsi"/>
            <w:color w:val="auto"/>
            <w:sz w:val="24"/>
            <w:szCs w:val="24"/>
            <w:lang w:val="es-419"/>
          </w:rPr>
          <w:delText xml:space="preserve">faenas </w:delText>
        </w:r>
      </w:del>
      <w:ins w:id="256" w:author="Jesús Pardo" w:date="2025-05-08T07:16:00Z">
        <w:r w:rsidR="0027618F">
          <w:rPr>
            <w:rFonts w:asciiTheme="minorHAnsi" w:hAnsiTheme="minorHAnsi"/>
            <w:color w:val="auto"/>
            <w:sz w:val="24"/>
            <w:szCs w:val="24"/>
            <w:lang w:val="es-419"/>
          </w:rPr>
          <w:t>tareas</w:t>
        </w:r>
        <w:r w:rsidR="0027618F" w:rsidRPr="00AD777B">
          <w:rPr>
            <w:rFonts w:asciiTheme="minorHAnsi" w:hAnsiTheme="minorHAnsi"/>
            <w:color w:val="auto"/>
            <w:sz w:val="24"/>
            <w:szCs w:val="24"/>
            <w:lang w:val="es-419"/>
          </w:rPr>
          <w:t xml:space="preserve"> </w:t>
        </w:r>
      </w:ins>
      <w:r w:rsidRPr="00AD777B">
        <w:rPr>
          <w:rFonts w:asciiTheme="minorHAnsi" w:hAnsiTheme="minorHAnsi"/>
          <w:color w:val="auto"/>
          <w:sz w:val="24"/>
          <w:szCs w:val="24"/>
          <w:lang w:val="es-419"/>
        </w:rPr>
        <w:t xml:space="preserve">domésticas y de cuidado de niños y niñas de forma paralela de forma eficaz y eficiente.  En el tiempo de trabajo, es innegable el desarrollo de afectos y relaciones, emociones, sentimientos subjetivos, en favor de un querer ayudar y hacerse parte integral en el desarrollo educativo, aportando un granito de arena en el incentivo motivador, que con creatividad se pueda aplicar en didácticas y lúdicas pedagógicas, bajo enfoques estructurales y técnicas metodológicas en actividades y juegos que permiten la adaptabilidad de edad, nivel cognitivo, necesidades y gustos, gracias al factor de atención, en colores, formas, animales, personajes ilustrados, todo ello a las habilidades, competencias y destrezas desarrolladas en la actualidad y que las mayorías de las domesticas y cuidadoras de niños y niñas han venido adquiriendo, de allí deviene el conocimiento del contenido y contexto a desarrollar en ambas labores, sin poder atender una más que a la otra, ya que están íntimamente relacionadas. </w:t>
      </w:r>
    </w:p>
    <w:p w14:paraId="4ACBDF43" w14:textId="77777777" w:rsidR="00AD777B" w:rsidRPr="00AD777B" w:rsidRDefault="00AD777B" w:rsidP="00AD777B">
      <w:pPr>
        <w:pStyle w:val="Ttulo1"/>
        <w:jc w:val="both"/>
        <w:rPr>
          <w:rFonts w:asciiTheme="minorHAnsi" w:hAnsiTheme="minorHAnsi"/>
          <w:color w:val="auto"/>
          <w:sz w:val="24"/>
          <w:szCs w:val="24"/>
          <w:lang w:val="es-419"/>
        </w:rPr>
      </w:pPr>
    </w:p>
    <w:p w14:paraId="0A40D9B2" w14:textId="77777777" w:rsidR="00AD777B" w:rsidRPr="00AD777B" w:rsidRDefault="00AD777B" w:rsidP="00AD777B">
      <w:pPr>
        <w:pStyle w:val="Ttulo1"/>
        <w:jc w:val="both"/>
        <w:rPr>
          <w:rFonts w:asciiTheme="minorHAnsi" w:hAnsiTheme="minorHAnsi"/>
          <w:color w:val="auto"/>
          <w:sz w:val="24"/>
          <w:szCs w:val="24"/>
          <w:lang w:val="es-419"/>
        </w:rPr>
      </w:pPr>
      <w:r w:rsidRPr="00AD777B">
        <w:rPr>
          <w:rFonts w:asciiTheme="minorHAnsi" w:hAnsiTheme="minorHAnsi"/>
          <w:color w:val="auto"/>
          <w:sz w:val="24"/>
          <w:szCs w:val="24"/>
          <w:lang w:val="es-419"/>
        </w:rPr>
        <w:t xml:space="preserve">      Otro aspecto trascendental es, adecuar apropiadamente las actividades cuando son más de 2 niños y/o niñas, entonces estamos en presencia de edades, niveles cognitivos y/o necesidades diferentes que se debe abordar. Donde se aplican métodos y estructuras diferentes. Sin contar las disposiciones conductuales e individuales de cada niño y/o niña. Todo ello tiene incidencia activa y permanente en el proceso de cuidado de niños y niñas. </w:t>
      </w:r>
    </w:p>
    <w:p w14:paraId="74EC38A9" w14:textId="77777777" w:rsidR="00AD777B" w:rsidRPr="00AD777B" w:rsidRDefault="00AD777B" w:rsidP="00AD777B">
      <w:pPr>
        <w:pStyle w:val="Ttulo1"/>
        <w:jc w:val="both"/>
        <w:rPr>
          <w:rFonts w:asciiTheme="minorHAnsi" w:hAnsiTheme="minorHAnsi"/>
          <w:color w:val="auto"/>
          <w:sz w:val="24"/>
          <w:szCs w:val="24"/>
          <w:lang w:val="es-419"/>
        </w:rPr>
      </w:pPr>
    </w:p>
    <w:p w14:paraId="254691AC" w14:textId="0D1580B9" w:rsidR="00AD777B" w:rsidRDefault="00AD777B" w:rsidP="00AD777B">
      <w:pPr>
        <w:pStyle w:val="Ttulo1"/>
        <w:jc w:val="both"/>
        <w:rPr>
          <w:rFonts w:asciiTheme="minorHAnsi" w:hAnsiTheme="minorHAnsi"/>
          <w:color w:val="auto"/>
          <w:sz w:val="24"/>
          <w:szCs w:val="24"/>
          <w:lang w:val="es-419"/>
        </w:rPr>
      </w:pPr>
      <w:r w:rsidRPr="00AD777B">
        <w:rPr>
          <w:rFonts w:asciiTheme="minorHAnsi" w:hAnsiTheme="minorHAnsi"/>
          <w:color w:val="auto"/>
          <w:sz w:val="24"/>
          <w:szCs w:val="24"/>
          <w:lang w:val="es-419"/>
        </w:rPr>
        <w:t xml:space="preserve">      Cada día se hace más imprescindible que la empleada doméstica desarrolle cierto nivel de creatividad e ingenio acompañado de habilidades, capacidades, competencia y conocimiento mínimo de aplicabilidad de técnicas/o estrategias pedagógicas, para canalizar el aprendizaje y continuidad educativa en los niños y niñas de hoy, ejercida en conjunto a las labores de casa. De allí la propuesta de un diseño interactivo, didáctico, pedagógico y llamativo, creativo, de atención, dirigido a la comunidad de ejercicio doméstico y cuidado de niños y niñas, como una unidad laboral, a fin de facilitar la acción y contribución en el enriquecimiento cognitivo-educativo integral bajo enfoque tecnológico-lúdico.</w:t>
      </w:r>
    </w:p>
    <w:p w14:paraId="0CF7DE86" w14:textId="067C1CE3" w:rsidR="00343BFD" w:rsidRDefault="00343BFD" w:rsidP="00343BFD">
      <w:pPr>
        <w:rPr>
          <w:lang w:val="es-419"/>
        </w:rPr>
      </w:pPr>
    </w:p>
    <w:p w14:paraId="626CE2BD" w14:textId="015FED36" w:rsidR="00343BFD" w:rsidRDefault="00343BFD" w:rsidP="00343BFD">
      <w:pPr>
        <w:rPr>
          <w:lang w:val="es-419"/>
        </w:rPr>
      </w:pPr>
      <w:r>
        <w:rPr>
          <w:lang w:val="es-419"/>
        </w:rPr>
        <w:t xml:space="preserve">Instrumento lúdico: </w:t>
      </w:r>
      <w:r w:rsidR="00F34B80">
        <w:rPr>
          <w:lang w:val="es-419"/>
        </w:rPr>
        <w:t xml:space="preserve">Los juegos propician una mayor comprensión y retención. Áreas de cierta dificultad como las matemáticas, son de mas facilidad en la enseñanza por medio de implicación </w:t>
      </w:r>
      <w:r w:rsidR="00F34B80">
        <w:rPr>
          <w:lang w:val="es-419"/>
        </w:rPr>
        <w:lastRenderedPageBreak/>
        <w:t xml:space="preserve">lúdica, logrando el interés por medio de planteamientos de retos y soluciones de problemas. Propicia y es eficaz en la edad primaria, por su inclusión efectiva de productividad psicomotora. Desarrolla la creatividad e iniciativa. </w:t>
      </w:r>
    </w:p>
    <w:p w14:paraId="25CF67F1" w14:textId="37E8A487" w:rsidR="00343BFD" w:rsidRPr="001B78A8" w:rsidRDefault="005D54E4" w:rsidP="001B78A8">
      <w:pPr>
        <w:pStyle w:val="Prrafodelista"/>
        <w:numPr>
          <w:ilvl w:val="0"/>
          <w:numId w:val="4"/>
        </w:numPr>
        <w:rPr>
          <w:ins w:id="257" w:author="pc studio" w:date="2025-05-08T23:45:00Z"/>
          <w:lang w:val="es-419"/>
          <w:rPrChange w:id="258" w:author="pc studio" w:date="2025-05-08T23:45:00Z">
            <w:rPr>
              <w:ins w:id="259" w:author="pc studio" w:date="2025-05-08T23:45:00Z"/>
              <w:lang w:val="es-419"/>
            </w:rPr>
          </w:rPrChange>
        </w:rPr>
        <w:pPrChange w:id="260" w:author="pc studio" w:date="2025-05-08T23:45:00Z">
          <w:pPr/>
        </w:pPrChange>
      </w:pPr>
      <w:ins w:id="261" w:author="pc studio" w:date="2025-05-08T23:39:00Z">
        <w:r w:rsidRPr="001B78A8">
          <w:rPr>
            <w:lang w:val="es-419"/>
            <w:rPrChange w:id="262" w:author="pc studio" w:date="2025-05-08T23:45:00Z">
              <w:rPr>
                <w:lang w:val="es-419"/>
              </w:rPr>
            </w:rPrChange>
          </w:rPr>
          <w:t xml:space="preserve">Cuidado: Se refiere a la </w:t>
        </w:r>
      </w:ins>
      <w:ins w:id="263" w:author="pc studio" w:date="2025-05-08T23:40:00Z">
        <w:r w:rsidRPr="001B78A8">
          <w:rPr>
            <w:lang w:val="es-419"/>
            <w:rPrChange w:id="264" w:author="pc studio" w:date="2025-05-08T23:45:00Z">
              <w:rPr>
                <w:lang w:val="es-419"/>
              </w:rPr>
            </w:rPrChange>
          </w:rPr>
          <w:t xml:space="preserve">observación de normas de seguridad e interés de los niños. Según </w:t>
        </w:r>
      </w:ins>
      <w:ins w:id="265" w:author="pc studio" w:date="2025-05-08T23:41:00Z">
        <w:r w:rsidR="001B78A8" w:rsidRPr="001B78A8">
          <w:rPr>
            <w:lang w:val="es-419"/>
            <w:rPrChange w:id="266" w:author="pc studio" w:date="2025-05-08T23:45:00Z">
              <w:rPr>
                <w:lang w:val="es-419"/>
              </w:rPr>
            </w:rPrChange>
          </w:rPr>
          <w:t xml:space="preserve">la Revista Internacional de la Primera infancia, </w:t>
        </w:r>
      </w:ins>
      <w:ins w:id="267" w:author="pc studio" w:date="2025-05-08T23:42:00Z">
        <w:r w:rsidR="001B78A8" w:rsidRPr="001B78A8">
          <w:rPr>
            <w:lang w:val="es-419"/>
            <w:rPrChange w:id="268" w:author="pc studio" w:date="2025-05-08T23:45:00Z">
              <w:rPr>
                <w:lang w:val="es-419"/>
              </w:rPr>
            </w:rPrChange>
          </w:rPr>
          <w:t xml:space="preserve">los niños tienen derecho a la educación y a la atención debida.  </w:t>
        </w:r>
      </w:ins>
      <w:del w:id="269" w:author="pc studio" w:date="2025-05-08T23:39:00Z">
        <w:r w:rsidR="00343BFD" w:rsidRPr="001B78A8" w:rsidDel="005D54E4">
          <w:rPr>
            <w:lang w:val="es-419"/>
            <w:rPrChange w:id="270" w:author="pc studio" w:date="2025-05-08T23:45:00Z">
              <w:rPr>
                <w:lang w:val="es-419"/>
              </w:rPr>
            </w:rPrChange>
          </w:rPr>
          <w:delText xml:space="preserve">        </w:delText>
        </w:r>
      </w:del>
    </w:p>
    <w:p w14:paraId="4A805278" w14:textId="0FE3F7A9" w:rsidR="001B78A8" w:rsidRPr="001B78A8" w:rsidRDefault="001B78A8" w:rsidP="001B78A8">
      <w:pPr>
        <w:pStyle w:val="Prrafodelista"/>
        <w:numPr>
          <w:ilvl w:val="0"/>
          <w:numId w:val="4"/>
        </w:numPr>
        <w:rPr>
          <w:lang w:val="es-419"/>
          <w:rPrChange w:id="271" w:author="pc studio" w:date="2025-05-08T23:45:00Z">
            <w:rPr>
              <w:lang w:val="es-419"/>
            </w:rPr>
          </w:rPrChange>
        </w:rPr>
        <w:pPrChange w:id="272" w:author="pc studio" w:date="2025-05-08T23:45:00Z">
          <w:pPr/>
        </w:pPrChange>
      </w:pPr>
      <w:ins w:id="273" w:author="pc studio" w:date="2025-05-08T23:46:00Z">
        <w:r>
          <w:rPr>
            <w:lang w:val="es-419"/>
          </w:rPr>
          <w:t xml:space="preserve">Enfoque tecnológico </w:t>
        </w:r>
        <w:proofErr w:type="spellStart"/>
        <w:r>
          <w:rPr>
            <w:lang w:val="es-419"/>
          </w:rPr>
          <w:t>ludico</w:t>
        </w:r>
        <w:proofErr w:type="spellEnd"/>
        <w:r>
          <w:rPr>
            <w:lang w:val="es-419"/>
          </w:rPr>
          <w:t xml:space="preserve">: Adaptabilidad de procesos educativos en la actualidad, acompañamiento de estrategias y herramientas de </w:t>
        </w:r>
      </w:ins>
      <w:ins w:id="274" w:author="pc studio" w:date="2025-05-08T23:47:00Z">
        <w:r>
          <w:rPr>
            <w:lang w:val="es-419"/>
          </w:rPr>
          <w:t xml:space="preserve">actualidad tecnológica, pro de ayuda en procesos de lecto-escritura y </w:t>
        </w:r>
        <w:proofErr w:type="spellStart"/>
        <w:r>
          <w:rPr>
            <w:lang w:val="es-419"/>
          </w:rPr>
          <w:t>m</w:t>
        </w:r>
      </w:ins>
      <w:ins w:id="275" w:author="pc studio" w:date="2025-05-08T23:48:00Z">
        <w:r>
          <w:rPr>
            <w:lang w:val="es-419"/>
          </w:rPr>
          <w:t>atematiocas</w:t>
        </w:r>
        <w:proofErr w:type="spellEnd"/>
        <w:r>
          <w:rPr>
            <w:lang w:val="es-419"/>
          </w:rPr>
          <w:t xml:space="preserve"> </w:t>
        </w:r>
        <w:proofErr w:type="spellStart"/>
        <w:r>
          <w:rPr>
            <w:lang w:val="es-419"/>
          </w:rPr>
          <w:t>basicas</w:t>
        </w:r>
        <w:proofErr w:type="spellEnd"/>
        <w:r>
          <w:rPr>
            <w:lang w:val="es-419"/>
          </w:rPr>
          <w:t>. A este respecto C</w:t>
        </w:r>
        <w:proofErr w:type="spellStart"/>
        <w:r>
          <w:rPr>
            <w:rFonts w:ascii="Noto Sans" w:hAnsi="Noto Sans" w:cs="Noto Sans"/>
            <w:b/>
            <w:bCs/>
            <w:sz w:val="21"/>
            <w:szCs w:val="21"/>
            <w:shd w:val="clear" w:color="auto" w:fill="FFFFFF"/>
          </w:rPr>
          <w:t>hujandama</w:t>
        </w:r>
        <w:proofErr w:type="spellEnd"/>
        <w:r>
          <w:rPr>
            <w:rFonts w:ascii="Noto Sans" w:hAnsi="Noto Sans" w:cs="Noto Sans"/>
            <w:b/>
            <w:bCs/>
            <w:sz w:val="21"/>
            <w:szCs w:val="21"/>
            <w:shd w:val="clear" w:color="auto" w:fill="FFFFFF"/>
          </w:rPr>
          <w:t xml:space="preserve"> </w:t>
        </w:r>
        <w:proofErr w:type="spellStart"/>
        <w:r>
          <w:rPr>
            <w:rFonts w:ascii="Noto Sans" w:hAnsi="Noto Sans" w:cs="Noto Sans"/>
            <w:b/>
            <w:bCs/>
            <w:sz w:val="21"/>
            <w:szCs w:val="21"/>
            <w:shd w:val="clear" w:color="auto" w:fill="FFFFFF"/>
          </w:rPr>
          <w:t>Veramendi</w:t>
        </w:r>
        <w:proofErr w:type="spellEnd"/>
        <w:r>
          <w:rPr>
            <w:rFonts w:ascii="Noto Sans" w:hAnsi="Noto Sans" w:cs="Noto Sans"/>
            <w:b/>
            <w:bCs/>
            <w:sz w:val="21"/>
            <w:szCs w:val="21"/>
            <w:shd w:val="clear" w:color="auto" w:fill="FFFFFF"/>
          </w:rPr>
          <w:t xml:space="preserve"> et al (2023), </w:t>
        </w:r>
        <w:proofErr w:type="spellStart"/>
        <w:r>
          <w:rPr>
            <w:rFonts w:ascii="Noto Sans" w:hAnsi="Noto Sans" w:cs="Noto Sans"/>
            <w:b/>
            <w:bCs/>
            <w:sz w:val="21"/>
            <w:szCs w:val="21"/>
            <w:shd w:val="clear" w:color="auto" w:fill="FFFFFF"/>
          </w:rPr>
          <w:t>expo</w:t>
        </w:r>
      </w:ins>
      <w:ins w:id="276" w:author="pc studio" w:date="2025-05-08T23:49:00Z">
        <w:r>
          <w:rPr>
            <w:rFonts w:ascii="Noto Sans" w:hAnsi="Noto Sans" w:cs="Noto Sans"/>
            <w:b/>
            <w:bCs/>
            <w:sz w:val="21"/>
            <w:szCs w:val="21"/>
            <w:shd w:val="clear" w:color="auto" w:fill="FFFFFF"/>
          </w:rPr>
          <w:t>ne</w:t>
        </w:r>
        <w:proofErr w:type="spellEnd"/>
        <w:r>
          <w:rPr>
            <w:rFonts w:ascii="Noto Sans" w:hAnsi="Noto Sans" w:cs="Noto Sans"/>
            <w:b/>
            <w:bCs/>
            <w:sz w:val="21"/>
            <w:szCs w:val="21"/>
            <w:shd w:val="clear" w:color="auto" w:fill="FFFFFF"/>
          </w:rPr>
          <w:t xml:space="preserve"> que los </w:t>
        </w:r>
        <w:proofErr w:type="spellStart"/>
        <w:r>
          <w:rPr>
            <w:rFonts w:ascii="Noto Sans" w:hAnsi="Noto Sans" w:cs="Noto Sans"/>
            <w:b/>
            <w:bCs/>
            <w:sz w:val="21"/>
            <w:szCs w:val="21"/>
            <w:shd w:val="clear" w:color="auto" w:fill="FFFFFF"/>
          </w:rPr>
          <w:t>jkuegos</w:t>
        </w:r>
        <w:proofErr w:type="spellEnd"/>
        <w:r>
          <w:rPr>
            <w:rFonts w:ascii="Noto Sans" w:hAnsi="Noto Sans" w:cs="Noto Sans"/>
            <w:b/>
            <w:bCs/>
            <w:sz w:val="21"/>
            <w:szCs w:val="21"/>
            <w:shd w:val="clear" w:color="auto" w:fill="FFFFFF"/>
          </w:rPr>
          <w:t xml:space="preserve"> son la </w:t>
        </w:r>
        <w:proofErr w:type="spellStart"/>
        <w:r>
          <w:rPr>
            <w:rFonts w:ascii="Noto Sans" w:hAnsi="Noto Sans" w:cs="Noto Sans"/>
            <w:b/>
            <w:bCs/>
            <w:sz w:val="21"/>
            <w:szCs w:val="21"/>
            <w:shd w:val="clear" w:color="auto" w:fill="FFFFFF"/>
          </w:rPr>
          <w:t>estrategia</w:t>
        </w:r>
        <w:proofErr w:type="spellEnd"/>
        <w:r>
          <w:rPr>
            <w:rFonts w:ascii="Noto Sans" w:hAnsi="Noto Sans" w:cs="Noto Sans"/>
            <w:b/>
            <w:bCs/>
            <w:sz w:val="21"/>
            <w:szCs w:val="21"/>
            <w:shd w:val="clear" w:color="auto" w:fill="FFFFFF"/>
          </w:rPr>
          <w:t xml:space="preserve"> del future </w:t>
        </w:r>
        <w:proofErr w:type="spellStart"/>
        <w:r>
          <w:rPr>
            <w:rFonts w:ascii="Noto Sans" w:hAnsi="Noto Sans" w:cs="Noto Sans"/>
            <w:b/>
            <w:bCs/>
            <w:sz w:val="21"/>
            <w:szCs w:val="21"/>
            <w:shd w:val="clear" w:color="auto" w:fill="FFFFFF"/>
          </w:rPr>
          <w:t>maimizando</w:t>
        </w:r>
        <w:proofErr w:type="spellEnd"/>
        <w:r>
          <w:rPr>
            <w:rFonts w:ascii="Noto Sans" w:hAnsi="Noto Sans" w:cs="Noto Sans"/>
            <w:b/>
            <w:bCs/>
            <w:sz w:val="21"/>
            <w:szCs w:val="21"/>
            <w:shd w:val="clear" w:color="auto" w:fill="FFFFFF"/>
          </w:rPr>
          <w:t xml:space="preserve"> las </w:t>
        </w:r>
        <w:proofErr w:type="spellStart"/>
        <w:r>
          <w:rPr>
            <w:rFonts w:ascii="Noto Sans" w:hAnsi="Noto Sans" w:cs="Noto Sans"/>
            <w:b/>
            <w:bCs/>
            <w:sz w:val="21"/>
            <w:szCs w:val="21"/>
            <w:shd w:val="clear" w:color="auto" w:fill="FFFFFF"/>
          </w:rPr>
          <w:t>posibilidades</w:t>
        </w:r>
        <w:proofErr w:type="spellEnd"/>
        <w:r>
          <w:rPr>
            <w:rFonts w:ascii="Noto Sans" w:hAnsi="Noto Sans" w:cs="Noto Sans"/>
            <w:b/>
            <w:bCs/>
            <w:sz w:val="21"/>
            <w:szCs w:val="21"/>
            <w:shd w:val="clear" w:color="auto" w:fill="FFFFFF"/>
          </w:rPr>
          <w:t xml:space="preserve"> de </w:t>
        </w:r>
        <w:proofErr w:type="spellStart"/>
        <w:r>
          <w:rPr>
            <w:rFonts w:ascii="Noto Sans" w:hAnsi="Noto Sans" w:cs="Noto Sans"/>
            <w:b/>
            <w:bCs/>
            <w:sz w:val="21"/>
            <w:szCs w:val="21"/>
            <w:shd w:val="clear" w:color="auto" w:fill="FFFFFF"/>
          </w:rPr>
          <w:t>retencion</w:t>
        </w:r>
        <w:proofErr w:type="spellEnd"/>
        <w:r>
          <w:rPr>
            <w:rFonts w:ascii="Noto Sans" w:hAnsi="Noto Sans" w:cs="Noto Sans"/>
            <w:b/>
            <w:bCs/>
            <w:sz w:val="21"/>
            <w:szCs w:val="21"/>
            <w:shd w:val="clear" w:color="auto" w:fill="FFFFFF"/>
          </w:rPr>
          <w:t xml:space="preserve"> de conocimientos</w:t>
        </w:r>
      </w:ins>
      <w:ins w:id="277" w:author="pc studio" w:date="2025-05-08T23:50:00Z">
        <w:r>
          <w:rPr>
            <w:rFonts w:ascii="Noto Sans" w:hAnsi="Noto Sans" w:cs="Noto Sans"/>
            <w:b/>
            <w:bCs/>
            <w:sz w:val="21"/>
            <w:szCs w:val="21"/>
            <w:shd w:val="clear" w:color="auto" w:fill="FFFFFF"/>
          </w:rPr>
          <w:t>.</w:t>
        </w:r>
      </w:ins>
    </w:p>
    <w:p w14:paraId="592B5E06" w14:textId="46F6E495" w:rsidR="00490F26" w:rsidRPr="00CD67A7" w:rsidRDefault="00300027" w:rsidP="0008714D">
      <w:pPr>
        <w:pStyle w:val="Ttulo1"/>
        <w:jc w:val="both"/>
        <w:rPr>
          <w:rFonts w:asciiTheme="minorHAnsi" w:hAnsiTheme="minorHAnsi"/>
          <w:sz w:val="24"/>
          <w:szCs w:val="24"/>
          <w:lang w:val="es-419"/>
        </w:rPr>
      </w:pPr>
      <w:r>
        <w:rPr>
          <w:rFonts w:asciiTheme="minorHAnsi" w:hAnsiTheme="minorHAnsi"/>
          <w:sz w:val="24"/>
          <w:szCs w:val="24"/>
          <w:lang w:val="es-419"/>
        </w:rPr>
        <w:t xml:space="preserve">4. </w:t>
      </w:r>
      <w:r w:rsidR="00490F26" w:rsidRPr="00CD67A7">
        <w:rPr>
          <w:rFonts w:asciiTheme="minorHAnsi" w:hAnsiTheme="minorHAnsi"/>
          <w:sz w:val="24"/>
          <w:szCs w:val="24"/>
          <w:lang w:val="es-419"/>
        </w:rPr>
        <w:t>Diseñ</w:t>
      </w:r>
      <w:r w:rsidR="00052E86">
        <w:rPr>
          <w:rFonts w:asciiTheme="minorHAnsi" w:hAnsiTheme="minorHAnsi"/>
          <w:sz w:val="24"/>
          <w:szCs w:val="24"/>
          <w:lang w:val="es-419"/>
        </w:rPr>
        <w:t xml:space="preserve">o </w:t>
      </w:r>
      <w:r w:rsidR="00490F26" w:rsidRPr="00CD67A7">
        <w:rPr>
          <w:rFonts w:asciiTheme="minorHAnsi" w:hAnsiTheme="minorHAnsi"/>
          <w:sz w:val="24"/>
          <w:szCs w:val="24"/>
          <w:lang w:val="es-419"/>
        </w:rPr>
        <w:t>metodológic</w:t>
      </w:r>
      <w:r w:rsidR="00052E86">
        <w:rPr>
          <w:rFonts w:asciiTheme="minorHAnsi" w:hAnsiTheme="minorHAnsi"/>
          <w:sz w:val="24"/>
          <w:szCs w:val="24"/>
          <w:lang w:val="es-419"/>
        </w:rPr>
        <w:t>o.</w:t>
      </w:r>
    </w:p>
    <w:p w14:paraId="28C81728" w14:textId="4385207D" w:rsidR="00343BFD" w:rsidRDefault="00343BFD" w:rsidP="00E05714">
      <w:pPr>
        <w:pStyle w:val="Ttulo2"/>
        <w:jc w:val="both"/>
        <w:rPr>
          <w:rFonts w:asciiTheme="minorHAnsi" w:eastAsiaTheme="minorHAnsi" w:hAnsiTheme="minorHAnsi" w:cstheme="minorBidi"/>
          <w:color w:val="auto"/>
          <w:sz w:val="24"/>
          <w:szCs w:val="24"/>
          <w:lang w:val="es-419"/>
        </w:rPr>
      </w:pPr>
      <w:r>
        <w:rPr>
          <w:rFonts w:asciiTheme="minorHAnsi" w:eastAsiaTheme="minorHAnsi" w:hAnsiTheme="minorHAnsi" w:cstheme="minorBidi"/>
          <w:color w:val="auto"/>
          <w:sz w:val="24"/>
          <w:szCs w:val="24"/>
          <w:lang w:val="es-419"/>
        </w:rPr>
        <w:t>El</w:t>
      </w:r>
      <w:r w:rsidRPr="00343BFD">
        <w:rPr>
          <w:rFonts w:asciiTheme="minorHAnsi" w:eastAsiaTheme="minorHAnsi" w:hAnsiTheme="minorHAnsi" w:cstheme="minorBidi"/>
          <w:color w:val="auto"/>
          <w:sz w:val="24"/>
          <w:szCs w:val="24"/>
          <w:lang w:val="es-419"/>
        </w:rPr>
        <w:t xml:space="preserve"> trabajo de investigación es de carácter </w:t>
      </w:r>
      <w:ins w:id="278" w:author="pc studio" w:date="2025-05-08T23:34:00Z">
        <w:r w:rsidR="005D54E4">
          <w:rPr>
            <w:rFonts w:asciiTheme="minorHAnsi" w:eastAsiaTheme="minorHAnsi" w:hAnsiTheme="minorHAnsi" w:cstheme="minorBidi"/>
            <w:color w:val="auto"/>
            <w:sz w:val="24"/>
            <w:szCs w:val="24"/>
            <w:lang w:val="es-419"/>
          </w:rPr>
          <w:t>mixto,</w:t>
        </w:r>
      </w:ins>
      <w:commentRangeStart w:id="279"/>
      <w:del w:id="280" w:author="pc studio" w:date="2025-05-08T23:34:00Z">
        <w:r w:rsidRPr="00343BFD" w:rsidDel="005D54E4">
          <w:rPr>
            <w:rFonts w:asciiTheme="minorHAnsi" w:eastAsiaTheme="minorHAnsi" w:hAnsiTheme="minorHAnsi" w:cstheme="minorBidi"/>
            <w:color w:val="auto"/>
            <w:sz w:val="24"/>
            <w:szCs w:val="24"/>
            <w:lang w:val="es-419"/>
          </w:rPr>
          <w:delText>cualitativo</w:delText>
        </w:r>
        <w:commentRangeEnd w:id="279"/>
        <w:r w:rsidR="00683A6C" w:rsidDel="005D54E4">
          <w:rPr>
            <w:rStyle w:val="Refdecomentario"/>
            <w:rFonts w:asciiTheme="minorHAnsi" w:eastAsiaTheme="minorHAnsi" w:hAnsiTheme="minorHAnsi" w:cstheme="minorBidi"/>
            <w:color w:val="auto"/>
          </w:rPr>
          <w:commentReference w:id="279"/>
        </w:r>
        <w:r w:rsidRPr="00343BFD" w:rsidDel="005D54E4">
          <w:rPr>
            <w:rFonts w:asciiTheme="minorHAnsi" w:eastAsiaTheme="minorHAnsi" w:hAnsiTheme="minorHAnsi" w:cstheme="minorBidi"/>
            <w:color w:val="auto"/>
            <w:sz w:val="24"/>
            <w:szCs w:val="24"/>
            <w:lang w:val="es-419"/>
          </w:rPr>
          <w:delText>,</w:delText>
        </w:r>
      </w:del>
      <w:r w:rsidRPr="00343BFD">
        <w:rPr>
          <w:rFonts w:asciiTheme="minorHAnsi" w:eastAsiaTheme="minorHAnsi" w:hAnsiTheme="minorHAnsi" w:cstheme="minorBidi"/>
          <w:color w:val="auto"/>
          <w:sz w:val="24"/>
          <w:szCs w:val="24"/>
          <w:lang w:val="es-419"/>
        </w:rPr>
        <w:t xml:space="preserve"> debido a que </w:t>
      </w:r>
      <w:r>
        <w:rPr>
          <w:rFonts w:asciiTheme="minorHAnsi" w:eastAsiaTheme="minorHAnsi" w:hAnsiTheme="minorHAnsi" w:cstheme="minorBidi"/>
          <w:color w:val="auto"/>
          <w:sz w:val="24"/>
          <w:szCs w:val="24"/>
          <w:lang w:val="es-419"/>
        </w:rPr>
        <w:t>la</w:t>
      </w:r>
      <w:r w:rsidR="00FF5C05">
        <w:rPr>
          <w:rFonts w:asciiTheme="minorHAnsi" w:eastAsiaTheme="minorHAnsi" w:hAnsiTheme="minorHAnsi" w:cstheme="minorBidi"/>
          <w:color w:val="auto"/>
          <w:sz w:val="24"/>
          <w:szCs w:val="24"/>
          <w:lang w:val="es-419"/>
        </w:rPr>
        <w:t xml:space="preserve"> </w:t>
      </w:r>
      <w:r w:rsidRPr="00343BFD">
        <w:rPr>
          <w:rFonts w:asciiTheme="minorHAnsi" w:eastAsiaTheme="minorHAnsi" w:hAnsiTheme="minorHAnsi" w:cstheme="minorBidi"/>
          <w:color w:val="auto"/>
          <w:sz w:val="24"/>
          <w:szCs w:val="24"/>
          <w:lang w:val="es-419"/>
        </w:rPr>
        <w:t>investigación busca la comprensión e interpretación de la realidad humana y social, con un</w:t>
      </w:r>
      <w:r w:rsidR="00FF5C05">
        <w:rPr>
          <w:rFonts w:asciiTheme="minorHAnsi" w:eastAsiaTheme="minorHAnsi" w:hAnsiTheme="minorHAnsi" w:cstheme="minorBidi"/>
          <w:color w:val="auto"/>
          <w:sz w:val="24"/>
          <w:szCs w:val="24"/>
          <w:lang w:val="es-419"/>
        </w:rPr>
        <w:t xml:space="preserve"> </w:t>
      </w:r>
      <w:r w:rsidRPr="00343BFD">
        <w:rPr>
          <w:rFonts w:asciiTheme="minorHAnsi" w:eastAsiaTheme="minorHAnsi" w:hAnsiTheme="minorHAnsi" w:cstheme="minorBidi"/>
          <w:color w:val="auto"/>
          <w:sz w:val="24"/>
          <w:szCs w:val="24"/>
          <w:lang w:val="es-419"/>
        </w:rPr>
        <w:t xml:space="preserve">interés práctico, es decir con el propósito de </w:t>
      </w:r>
      <w:r>
        <w:rPr>
          <w:rFonts w:asciiTheme="minorHAnsi" w:eastAsiaTheme="minorHAnsi" w:hAnsiTheme="minorHAnsi" w:cstheme="minorBidi"/>
          <w:color w:val="auto"/>
          <w:sz w:val="24"/>
          <w:szCs w:val="24"/>
          <w:lang w:val="es-419"/>
        </w:rPr>
        <w:t>estudiar y hacer seguimiento a</w:t>
      </w:r>
      <w:r w:rsidRPr="00343BFD">
        <w:rPr>
          <w:rFonts w:asciiTheme="minorHAnsi" w:eastAsiaTheme="minorHAnsi" w:hAnsiTheme="minorHAnsi" w:cstheme="minorBidi"/>
          <w:color w:val="auto"/>
          <w:sz w:val="24"/>
          <w:szCs w:val="24"/>
          <w:lang w:val="es-419"/>
        </w:rPr>
        <w:t xml:space="preserve"> la acción humana y su </w:t>
      </w:r>
      <w:r>
        <w:rPr>
          <w:rFonts w:asciiTheme="minorHAnsi" w:eastAsiaTheme="minorHAnsi" w:hAnsiTheme="minorHAnsi" w:cstheme="minorBidi"/>
          <w:color w:val="auto"/>
          <w:sz w:val="24"/>
          <w:szCs w:val="24"/>
          <w:lang w:val="es-419"/>
        </w:rPr>
        <w:t xml:space="preserve">consecuente efecto </w:t>
      </w:r>
      <w:r w:rsidRPr="00343BFD">
        <w:rPr>
          <w:rFonts w:asciiTheme="minorHAnsi" w:eastAsiaTheme="minorHAnsi" w:hAnsiTheme="minorHAnsi" w:cstheme="minorBidi"/>
          <w:color w:val="auto"/>
          <w:sz w:val="24"/>
          <w:szCs w:val="24"/>
          <w:lang w:val="es-419"/>
        </w:rPr>
        <w:t>subjetiv</w:t>
      </w:r>
      <w:r>
        <w:rPr>
          <w:rFonts w:asciiTheme="minorHAnsi" w:eastAsiaTheme="minorHAnsi" w:hAnsiTheme="minorHAnsi" w:cstheme="minorBidi"/>
          <w:color w:val="auto"/>
          <w:sz w:val="24"/>
          <w:szCs w:val="24"/>
          <w:lang w:val="es-419"/>
        </w:rPr>
        <w:t>o</w:t>
      </w:r>
      <w:r w:rsidRPr="00343BFD">
        <w:rPr>
          <w:rFonts w:asciiTheme="minorHAnsi" w:eastAsiaTheme="minorHAnsi" w:hAnsiTheme="minorHAnsi" w:cstheme="minorBidi"/>
          <w:color w:val="auto"/>
          <w:sz w:val="24"/>
          <w:szCs w:val="24"/>
          <w:lang w:val="es-419"/>
        </w:rPr>
        <w:t>.</w:t>
      </w:r>
    </w:p>
    <w:p w14:paraId="389A9269" w14:textId="77777777" w:rsidR="00E05714" w:rsidRPr="00E05714" w:rsidRDefault="00E05714" w:rsidP="00E05714">
      <w:pPr>
        <w:jc w:val="both"/>
        <w:rPr>
          <w:lang w:val="es-419"/>
        </w:rPr>
      </w:pPr>
      <w:r w:rsidRPr="00E05714">
        <w:rPr>
          <w:lang w:val="es-419"/>
        </w:rPr>
        <w:t xml:space="preserve">Se implementa una investigación teórica y práctica, de aula en casa. Donde el investigador y diseñador observa y se hace parte importante, con incidencia y participación de manera activa y donde es posible hacer cambios de recursos y herramientas de mejora o confirmación de resultados, utilizando razonamientos lógicos, críticos y reflexivos. </w:t>
      </w:r>
    </w:p>
    <w:p w14:paraId="0D3E8DA5" w14:textId="626BB9D5" w:rsidR="00E05714" w:rsidRPr="00E05714" w:rsidDel="00683A6C" w:rsidRDefault="00E05714" w:rsidP="00E05714">
      <w:pPr>
        <w:jc w:val="both"/>
        <w:rPr>
          <w:del w:id="281" w:author="Jesús Pardo" w:date="2025-05-08T07:19:00Z"/>
          <w:lang w:val="es-419"/>
        </w:rPr>
      </w:pPr>
      <w:del w:id="282" w:author="Jesús Pardo" w:date="2025-05-08T07:19:00Z">
        <w:r w:rsidRPr="00E05714" w:rsidDel="00683A6C">
          <w:rPr>
            <w:lang w:val="es-419"/>
          </w:rPr>
          <w:delText>Diseño y creación de un equipo educativo, bajo interés pedagógico, de perspectiva didáctica y lúdica. Práctica de ejercicios y actividades que permiten dar soluciones a problemas, agilizando y potencializando la adquisición de conocimiento y en pro del desarrollo de capacidades, habilidades y destrezas</w:delText>
        </w:r>
        <w:r w:rsidDel="00683A6C">
          <w:rPr>
            <w:lang w:val="es-419"/>
          </w:rPr>
          <w:delText>.</w:delText>
        </w:r>
      </w:del>
    </w:p>
    <w:p w14:paraId="444116EF" w14:textId="58B81345" w:rsidR="004F5139" w:rsidRPr="00343BFD" w:rsidRDefault="004F5139" w:rsidP="00343BFD">
      <w:pPr>
        <w:pStyle w:val="Ttulo2"/>
        <w:rPr>
          <w:rFonts w:asciiTheme="minorHAnsi" w:eastAsiaTheme="minorHAnsi" w:hAnsiTheme="minorHAnsi" w:cstheme="minorBidi"/>
          <w:color w:val="auto"/>
          <w:sz w:val="24"/>
          <w:szCs w:val="24"/>
          <w:lang w:val="es-419"/>
        </w:rPr>
      </w:pPr>
      <w:r w:rsidRPr="000A7735">
        <w:rPr>
          <w:rFonts w:asciiTheme="minorHAnsi" w:hAnsiTheme="minorHAnsi"/>
          <w:sz w:val="24"/>
          <w:szCs w:val="24"/>
          <w:lang w:val="es-419"/>
        </w:rPr>
        <w:t xml:space="preserve">4.1 </w:t>
      </w:r>
      <w:r w:rsidR="008E353C" w:rsidRPr="000A7735">
        <w:rPr>
          <w:rFonts w:asciiTheme="minorHAnsi" w:hAnsiTheme="minorHAnsi"/>
          <w:sz w:val="24"/>
          <w:szCs w:val="24"/>
          <w:lang w:val="es-419"/>
        </w:rPr>
        <w:t>Tipo de investigación</w:t>
      </w:r>
      <w:r w:rsidR="00213343" w:rsidRPr="000A7735">
        <w:rPr>
          <w:rFonts w:asciiTheme="minorHAnsi" w:hAnsiTheme="minorHAnsi"/>
          <w:sz w:val="24"/>
          <w:szCs w:val="24"/>
          <w:lang w:val="es-419"/>
        </w:rPr>
        <w:t xml:space="preserve">: </w:t>
      </w:r>
    </w:p>
    <w:p w14:paraId="738785EF" w14:textId="26F3AA25" w:rsidR="0040303F" w:rsidRPr="000A7735" w:rsidRDefault="00E14164" w:rsidP="00FF5C05">
      <w:pPr>
        <w:jc w:val="both"/>
        <w:rPr>
          <w:lang w:val="es-419"/>
        </w:rPr>
      </w:pPr>
      <w:r w:rsidRPr="000A7735">
        <w:rPr>
          <w:lang w:val="es-419"/>
        </w:rPr>
        <w:t>Se propone un e</w:t>
      </w:r>
      <w:r w:rsidR="00991B29" w:rsidRPr="000A7735">
        <w:rPr>
          <w:lang w:val="es-419"/>
        </w:rPr>
        <w:t>studio de caso</w:t>
      </w:r>
      <w:r w:rsidR="00111F1A" w:rsidRPr="000A7735">
        <w:rPr>
          <w:lang w:val="es-419"/>
        </w:rPr>
        <w:t>,</w:t>
      </w:r>
      <w:r w:rsidR="00FF5C05">
        <w:rPr>
          <w:lang w:val="es-419"/>
        </w:rPr>
        <w:t xml:space="preserve"> ya que </w:t>
      </w:r>
      <w:r w:rsidR="00C95097" w:rsidRPr="000A7735">
        <w:rPr>
          <w:lang w:val="es-419"/>
        </w:rPr>
        <w:t xml:space="preserve">la investigación </w:t>
      </w:r>
      <w:r w:rsidR="00111F1A" w:rsidRPr="000A7735">
        <w:rPr>
          <w:lang w:val="es-419"/>
        </w:rPr>
        <w:t xml:space="preserve">está </w:t>
      </w:r>
      <w:r w:rsidRPr="000A7735">
        <w:rPr>
          <w:lang w:val="es-419"/>
        </w:rPr>
        <w:t xml:space="preserve">centrada </w:t>
      </w:r>
      <w:r w:rsidR="00991B29" w:rsidRPr="000A7735">
        <w:rPr>
          <w:lang w:val="es-419"/>
        </w:rPr>
        <w:t xml:space="preserve">en un grupo específico: </w:t>
      </w:r>
      <w:r w:rsidR="00FF5C05">
        <w:rPr>
          <w:lang w:val="es-419"/>
        </w:rPr>
        <w:t>niños en edad temprana escolar, es decir, de entre 5 a 7 años de edad, donde se abordará</w:t>
      </w:r>
      <w:r w:rsidR="00FF5C05" w:rsidRPr="00FF5C05">
        <w:rPr>
          <w:lang w:val="es-419"/>
        </w:rPr>
        <w:t xml:space="preserve"> </w:t>
      </w:r>
      <w:r w:rsidR="00FF5C05">
        <w:rPr>
          <w:lang w:val="es-419"/>
        </w:rPr>
        <w:t xml:space="preserve">las </w:t>
      </w:r>
      <w:r w:rsidR="00FF5C05" w:rsidRPr="00FF5C05">
        <w:rPr>
          <w:lang w:val="es-419"/>
        </w:rPr>
        <w:t xml:space="preserve">realidades de </w:t>
      </w:r>
      <w:r w:rsidR="00FF5C05">
        <w:rPr>
          <w:lang w:val="es-419"/>
        </w:rPr>
        <w:t xml:space="preserve">los </w:t>
      </w:r>
      <w:r w:rsidR="00FF5C05" w:rsidRPr="00FF5C05">
        <w:rPr>
          <w:lang w:val="es-419"/>
        </w:rPr>
        <w:t>hecho</w:t>
      </w:r>
      <w:r w:rsidR="00FF5C05">
        <w:rPr>
          <w:lang w:val="es-419"/>
        </w:rPr>
        <w:t>s</w:t>
      </w:r>
      <w:r w:rsidR="00FF5C05" w:rsidRPr="00FF5C05">
        <w:rPr>
          <w:lang w:val="es-419"/>
        </w:rPr>
        <w:t xml:space="preserve"> y su característica fundamental es la de presentar un</w:t>
      </w:r>
      <w:r w:rsidR="00FF5C05">
        <w:rPr>
          <w:lang w:val="es-419"/>
        </w:rPr>
        <w:t xml:space="preserve">a </w:t>
      </w:r>
      <w:r w:rsidR="00FF5C05" w:rsidRPr="00FF5C05">
        <w:rPr>
          <w:lang w:val="es-419"/>
        </w:rPr>
        <w:t xml:space="preserve">interpretación correcta. </w:t>
      </w:r>
      <w:del w:id="283" w:author="Jesús Pardo" w:date="2025-05-08T07:20:00Z">
        <w:r w:rsidR="00FF5C05" w:rsidRPr="00FF5C05" w:rsidDel="00683A6C">
          <w:rPr>
            <w:lang w:val="es-419"/>
          </w:rPr>
          <w:delText>Esta puede incluir los siguientes tipos de estudios: Encuestas, Casos,</w:delText>
        </w:r>
        <w:r w:rsidR="00FF5C05" w:rsidDel="00683A6C">
          <w:rPr>
            <w:lang w:val="es-419"/>
          </w:rPr>
          <w:delText xml:space="preserve"> Campo </w:delText>
        </w:r>
        <w:r w:rsidR="00FF5C05" w:rsidRPr="00FF5C05" w:rsidDel="00683A6C">
          <w:rPr>
            <w:lang w:val="es-419"/>
          </w:rPr>
          <w:delText>Exploratorios</w:delText>
        </w:r>
        <w:r w:rsidR="00FF5C05" w:rsidDel="00683A6C">
          <w:rPr>
            <w:lang w:val="es-419"/>
          </w:rPr>
          <w:delText xml:space="preserve">. Haciendo inclusión de </w:delText>
        </w:r>
      </w:del>
      <w:ins w:id="284" w:author="Jesús Pardo" w:date="2025-05-08T07:20:00Z">
        <w:r w:rsidR="007C74E8">
          <w:rPr>
            <w:lang w:val="es-419"/>
          </w:rPr>
          <w:t xml:space="preserve">Para ello, se incluirán </w:t>
        </w:r>
      </w:ins>
      <w:r w:rsidR="00FF5C05">
        <w:rPr>
          <w:lang w:val="es-419"/>
        </w:rPr>
        <w:t xml:space="preserve">ambientes y entornos de participación, </w:t>
      </w:r>
      <w:r w:rsidR="0082343D" w:rsidRPr="000A7735">
        <w:rPr>
          <w:lang w:val="es-419"/>
        </w:rPr>
        <w:t xml:space="preserve">lo que garantiza </w:t>
      </w:r>
      <w:r w:rsidR="00991B29" w:rsidRPr="000A7735">
        <w:rPr>
          <w:lang w:val="es-419"/>
        </w:rPr>
        <w:t>que la in</w:t>
      </w:r>
      <w:r w:rsidR="00FF5C05">
        <w:rPr>
          <w:lang w:val="es-419"/>
        </w:rPr>
        <w:t>vestiga</w:t>
      </w:r>
      <w:r w:rsidR="00991B29" w:rsidRPr="000A7735">
        <w:rPr>
          <w:lang w:val="es-419"/>
        </w:rPr>
        <w:t xml:space="preserve">ción responda a sus necesidades reales y </w:t>
      </w:r>
      <w:r w:rsidR="0082343D" w:rsidRPr="000A7735">
        <w:rPr>
          <w:lang w:val="es-419"/>
        </w:rPr>
        <w:t xml:space="preserve">fomente </w:t>
      </w:r>
      <w:r w:rsidR="00991B29" w:rsidRPr="000A7735">
        <w:rPr>
          <w:lang w:val="es-419"/>
        </w:rPr>
        <w:t xml:space="preserve">un sentido de apropiación frente al uso de tecnologías digitales en </w:t>
      </w:r>
      <w:r w:rsidR="00FF5C05">
        <w:rPr>
          <w:lang w:val="es-419"/>
        </w:rPr>
        <w:t xml:space="preserve">un </w:t>
      </w:r>
      <w:r w:rsidR="00991B29" w:rsidRPr="000A7735">
        <w:rPr>
          <w:lang w:val="es-419"/>
        </w:rPr>
        <w:t xml:space="preserve">espacio </w:t>
      </w:r>
      <w:r w:rsidR="00FF5C05">
        <w:rPr>
          <w:lang w:val="es-419"/>
        </w:rPr>
        <w:t>familiar-educativo</w:t>
      </w:r>
      <w:r w:rsidR="00991B29" w:rsidRPr="000A7735">
        <w:rPr>
          <w:lang w:val="es-419"/>
        </w:rPr>
        <w:t xml:space="preserve">. Este diseño </w:t>
      </w:r>
      <w:r w:rsidR="00FF5C05">
        <w:rPr>
          <w:lang w:val="es-419"/>
        </w:rPr>
        <w:t xml:space="preserve">de prototipo, </w:t>
      </w:r>
      <w:r w:rsidR="00991B29" w:rsidRPr="000A7735">
        <w:rPr>
          <w:lang w:val="es-419"/>
        </w:rPr>
        <w:t>permit</w:t>
      </w:r>
      <w:r w:rsidR="00476E3E" w:rsidRPr="000A7735">
        <w:rPr>
          <w:lang w:val="es-419"/>
        </w:rPr>
        <w:t>irá</w:t>
      </w:r>
      <w:r w:rsidR="00991B29" w:rsidRPr="000A7735">
        <w:rPr>
          <w:lang w:val="es-419"/>
        </w:rPr>
        <w:t xml:space="preserve"> no solo comprender las </w:t>
      </w:r>
      <w:r w:rsidR="00FF5C05">
        <w:rPr>
          <w:lang w:val="es-419"/>
        </w:rPr>
        <w:t>necesidades de cada niño</w:t>
      </w:r>
      <w:r w:rsidR="00991B29" w:rsidRPr="000A7735">
        <w:rPr>
          <w:lang w:val="es-419"/>
        </w:rPr>
        <w:t xml:space="preserve">, sino también generar </w:t>
      </w:r>
      <w:r w:rsidR="00FF5C05">
        <w:rPr>
          <w:lang w:val="es-419"/>
        </w:rPr>
        <w:t>estrategias y métodos varios de aprendizajes</w:t>
      </w:r>
      <w:r w:rsidR="00991B29" w:rsidRPr="000A7735">
        <w:rPr>
          <w:lang w:val="es-419"/>
        </w:rPr>
        <w:t xml:space="preserve"> para </w:t>
      </w:r>
      <w:r w:rsidR="00FF5C05">
        <w:rPr>
          <w:lang w:val="es-419"/>
        </w:rPr>
        <w:t>determinar</w:t>
      </w:r>
      <w:r w:rsidR="00991B29" w:rsidRPr="000A7735">
        <w:rPr>
          <w:lang w:val="es-419"/>
        </w:rPr>
        <w:t xml:space="preserve"> </w:t>
      </w:r>
      <w:r w:rsidR="00FF5C05">
        <w:rPr>
          <w:lang w:val="es-419"/>
        </w:rPr>
        <w:t>focos de mayor o menor interés e implicación educativa.</w:t>
      </w:r>
    </w:p>
    <w:p w14:paraId="257F4BA8" w14:textId="7CCBE60E" w:rsidR="008E353C" w:rsidRPr="000A7735" w:rsidRDefault="00952D14" w:rsidP="00734B78">
      <w:pPr>
        <w:pStyle w:val="Ttulo2"/>
        <w:rPr>
          <w:rFonts w:asciiTheme="minorHAnsi" w:hAnsiTheme="minorHAnsi"/>
          <w:sz w:val="24"/>
          <w:szCs w:val="24"/>
          <w:lang w:val="es-419"/>
        </w:rPr>
      </w:pPr>
      <w:r w:rsidRPr="000A7735">
        <w:rPr>
          <w:rFonts w:asciiTheme="minorHAnsi" w:hAnsiTheme="minorHAnsi"/>
          <w:sz w:val="24"/>
          <w:szCs w:val="24"/>
          <w:lang w:val="es-419"/>
        </w:rPr>
        <w:t xml:space="preserve">4.2 </w:t>
      </w:r>
      <w:r w:rsidR="00C32483" w:rsidRPr="000A7735">
        <w:rPr>
          <w:rFonts w:asciiTheme="minorHAnsi" w:hAnsiTheme="minorHAnsi"/>
          <w:sz w:val="24"/>
          <w:szCs w:val="24"/>
          <w:lang w:val="es-419"/>
        </w:rPr>
        <w:t>Fases</w:t>
      </w:r>
      <w:r w:rsidRPr="000A7735">
        <w:rPr>
          <w:rFonts w:asciiTheme="minorHAnsi" w:hAnsiTheme="minorHAnsi"/>
          <w:sz w:val="24"/>
          <w:szCs w:val="24"/>
          <w:lang w:val="es-419"/>
        </w:rPr>
        <w:t>, técnicas</w:t>
      </w:r>
      <w:r w:rsidR="00C9150E">
        <w:rPr>
          <w:rFonts w:asciiTheme="minorHAnsi" w:hAnsiTheme="minorHAnsi"/>
          <w:sz w:val="24"/>
          <w:szCs w:val="24"/>
          <w:lang w:val="es-419"/>
        </w:rPr>
        <w:t>,</w:t>
      </w:r>
      <w:r w:rsidRPr="000A7735">
        <w:rPr>
          <w:rFonts w:asciiTheme="minorHAnsi" w:hAnsiTheme="minorHAnsi"/>
          <w:sz w:val="24"/>
          <w:szCs w:val="24"/>
          <w:lang w:val="es-419"/>
        </w:rPr>
        <w:t xml:space="preserve"> instrumentos</w:t>
      </w:r>
      <w:r w:rsidR="00C9150E">
        <w:rPr>
          <w:rFonts w:asciiTheme="minorHAnsi" w:hAnsiTheme="minorHAnsi"/>
          <w:sz w:val="24"/>
          <w:szCs w:val="24"/>
          <w:lang w:val="es-419"/>
        </w:rPr>
        <w:t xml:space="preserve"> y muestreo</w:t>
      </w:r>
    </w:p>
    <w:p w14:paraId="0770CD11" w14:textId="56380FFF" w:rsidR="00EE1E90" w:rsidRDefault="00EE1E90" w:rsidP="008E353C">
      <w:pPr>
        <w:jc w:val="both"/>
        <w:rPr>
          <w:lang w:val="es-419"/>
        </w:rPr>
      </w:pPr>
      <w:r w:rsidRPr="000A7735">
        <w:rPr>
          <w:lang w:val="es-419"/>
        </w:rPr>
        <w:t>Se proponen en total cuatro fases para realizar la</w:t>
      </w:r>
      <w:r>
        <w:rPr>
          <w:lang w:val="es-419"/>
        </w:rPr>
        <w:t xml:space="preserve"> investigación</w:t>
      </w:r>
      <w:r w:rsidR="005D18D8">
        <w:rPr>
          <w:lang w:val="es-419"/>
        </w:rPr>
        <w:t>: diagnóstico,</w:t>
      </w:r>
      <w:r w:rsidR="0093250E">
        <w:rPr>
          <w:lang w:val="es-419"/>
        </w:rPr>
        <w:t xml:space="preserve"> Diseño de </w:t>
      </w:r>
      <w:r w:rsidR="004B6680">
        <w:rPr>
          <w:lang w:val="es-419"/>
        </w:rPr>
        <w:t>prototipo</w:t>
      </w:r>
      <w:r w:rsidR="005D18D8">
        <w:rPr>
          <w:lang w:val="es-419"/>
        </w:rPr>
        <w:t>, implementación y evaluación</w:t>
      </w:r>
      <w:r>
        <w:rPr>
          <w:lang w:val="es-419"/>
        </w:rPr>
        <w:t>. La</w:t>
      </w:r>
      <w:r w:rsidR="00B71BA7">
        <w:rPr>
          <w:lang w:val="es-419"/>
        </w:rPr>
        <w:t xml:space="preserve"> </w:t>
      </w:r>
      <w:r>
        <w:rPr>
          <w:lang w:val="es-419"/>
        </w:rPr>
        <w:t xml:space="preserve">primera fase </w:t>
      </w:r>
      <w:r w:rsidR="00582789">
        <w:rPr>
          <w:lang w:val="es-419"/>
        </w:rPr>
        <w:t xml:space="preserve">está </w:t>
      </w:r>
      <w:r w:rsidR="00451F82">
        <w:rPr>
          <w:lang w:val="es-419"/>
        </w:rPr>
        <w:t xml:space="preserve">relacionada con el </w:t>
      </w:r>
      <w:r w:rsidR="00B71BA7">
        <w:rPr>
          <w:lang w:val="es-419"/>
        </w:rPr>
        <w:t>primer objetivo específico. La segunda</w:t>
      </w:r>
      <w:r w:rsidR="004B6680">
        <w:rPr>
          <w:lang w:val="es-419"/>
        </w:rPr>
        <w:t>, tercera y cuarta</w:t>
      </w:r>
      <w:r w:rsidR="00B71BA7">
        <w:rPr>
          <w:lang w:val="es-419"/>
        </w:rPr>
        <w:t xml:space="preserve"> fase, </w:t>
      </w:r>
      <w:r w:rsidR="004B6680">
        <w:rPr>
          <w:lang w:val="es-419"/>
        </w:rPr>
        <w:t xml:space="preserve">están relacionados con los </w:t>
      </w:r>
      <w:r w:rsidR="00B71BA7">
        <w:rPr>
          <w:lang w:val="es-419"/>
        </w:rPr>
        <w:t>objetivo</w:t>
      </w:r>
      <w:r w:rsidR="004B6680">
        <w:rPr>
          <w:lang w:val="es-419"/>
        </w:rPr>
        <w:t>s</w:t>
      </w:r>
      <w:r w:rsidR="00B71BA7">
        <w:rPr>
          <w:lang w:val="es-419"/>
        </w:rPr>
        <w:t xml:space="preserve"> específico</w:t>
      </w:r>
      <w:r w:rsidR="004B6680">
        <w:rPr>
          <w:lang w:val="es-419"/>
        </w:rPr>
        <w:t>s</w:t>
      </w:r>
      <w:r w:rsidR="00B71BA7">
        <w:rPr>
          <w:lang w:val="es-419"/>
        </w:rPr>
        <w:t xml:space="preserve">. </w:t>
      </w:r>
    </w:p>
    <w:p w14:paraId="70571F20" w14:textId="595213EC" w:rsidR="002506DD" w:rsidRDefault="002506DD" w:rsidP="008E353C">
      <w:pPr>
        <w:jc w:val="both"/>
        <w:rPr>
          <w:lang w:val="es-419"/>
        </w:rPr>
      </w:pPr>
    </w:p>
    <w:p w14:paraId="3CD323F8" w14:textId="77777777" w:rsidR="002506DD" w:rsidRDefault="002506DD" w:rsidP="008E353C">
      <w:pPr>
        <w:jc w:val="both"/>
        <w:rPr>
          <w:lang w:val="es-419"/>
        </w:rPr>
      </w:pPr>
    </w:p>
    <w:tbl>
      <w:tblPr>
        <w:tblW w:w="9350" w:type="dxa"/>
        <w:jc w:val="center"/>
        <w:tblLook w:val="04A0" w:firstRow="1" w:lastRow="0" w:firstColumn="1" w:lastColumn="0" w:noHBand="0" w:noVBand="1"/>
      </w:tblPr>
      <w:tblGrid>
        <w:gridCol w:w="1678"/>
        <w:gridCol w:w="1590"/>
        <w:gridCol w:w="2082"/>
        <w:gridCol w:w="1308"/>
        <w:gridCol w:w="2692"/>
      </w:tblGrid>
      <w:tr w:rsidR="00303005" w:rsidRPr="00952D14" w14:paraId="5135B86C" w14:textId="77777777" w:rsidTr="00013DC9">
        <w:trPr>
          <w:trHeight w:val="288"/>
          <w:jc w:val="center"/>
        </w:trPr>
        <w:tc>
          <w:tcPr>
            <w:tcW w:w="16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63292" w14:textId="77777777" w:rsidR="00180419" w:rsidRPr="00952D14" w:rsidRDefault="00180419" w:rsidP="006B56A1">
            <w:pPr>
              <w:spacing w:after="0" w:line="240" w:lineRule="auto"/>
              <w:jc w:val="center"/>
              <w:rPr>
                <w:rFonts w:ascii="Aptos Narrow" w:eastAsia="Times New Roman" w:hAnsi="Aptos Narrow" w:cs="Times New Roman"/>
                <w:b/>
                <w:bCs/>
                <w:color w:val="000000"/>
                <w:kern w:val="0"/>
                <w:sz w:val="22"/>
                <w:szCs w:val="22"/>
                <w14:ligatures w14:val="none"/>
              </w:rPr>
            </w:pPr>
            <w:r w:rsidRPr="00952D14">
              <w:rPr>
                <w:rFonts w:ascii="Aptos Narrow" w:eastAsia="Times New Roman" w:hAnsi="Aptos Narrow" w:cs="Times New Roman"/>
                <w:b/>
                <w:bCs/>
                <w:color w:val="000000"/>
                <w:kern w:val="0"/>
                <w:sz w:val="22"/>
                <w:szCs w:val="22"/>
                <w14:ligatures w14:val="none"/>
              </w:rPr>
              <w:t>Fase</w:t>
            </w:r>
          </w:p>
        </w:tc>
        <w:tc>
          <w:tcPr>
            <w:tcW w:w="1590" w:type="dxa"/>
            <w:tcBorders>
              <w:top w:val="single" w:sz="4" w:space="0" w:color="auto"/>
              <w:left w:val="nil"/>
              <w:bottom w:val="single" w:sz="4" w:space="0" w:color="auto"/>
              <w:right w:val="single" w:sz="4" w:space="0" w:color="auto"/>
            </w:tcBorders>
            <w:shd w:val="clear" w:color="auto" w:fill="auto"/>
            <w:noWrap/>
            <w:vAlign w:val="center"/>
            <w:hideMark/>
          </w:tcPr>
          <w:p w14:paraId="065F1177" w14:textId="77777777" w:rsidR="00180419" w:rsidRPr="00952D14" w:rsidRDefault="00180419" w:rsidP="006B56A1">
            <w:pPr>
              <w:spacing w:after="0" w:line="240" w:lineRule="auto"/>
              <w:jc w:val="center"/>
              <w:rPr>
                <w:rFonts w:ascii="Aptos Narrow" w:eastAsia="Times New Roman" w:hAnsi="Aptos Narrow" w:cs="Times New Roman"/>
                <w:b/>
                <w:bCs/>
                <w:color w:val="000000"/>
                <w:kern w:val="0"/>
                <w:sz w:val="22"/>
                <w:szCs w:val="22"/>
                <w14:ligatures w14:val="none"/>
              </w:rPr>
            </w:pPr>
            <w:r w:rsidRPr="00952D14">
              <w:rPr>
                <w:rFonts w:ascii="Aptos Narrow" w:eastAsia="Times New Roman" w:hAnsi="Aptos Narrow" w:cs="Times New Roman"/>
                <w:b/>
                <w:bCs/>
                <w:color w:val="000000"/>
                <w:kern w:val="0"/>
                <w:sz w:val="22"/>
                <w:szCs w:val="22"/>
                <w14:ligatures w14:val="none"/>
              </w:rPr>
              <w:t>Técnica</w:t>
            </w:r>
          </w:p>
        </w:tc>
        <w:tc>
          <w:tcPr>
            <w:tcW w:w="2082" w:type="dxa"/>
            <w:tcBorders>
              <w:top w:val="single" w:sz="4" w:space="0" w:color="auto"/>
              <w:left w:val="nil"/>
              <w:bottom w:val="single" w:sz="4" w:space="0" w:color="auto"/>
              <w:right w:val="single" w:sz="4" w:space="0" w:color="auto"/>
            </w:tcBorders>
            <w:shd w:val="clear" w:color="auto" w:fill="auto"/>
            <w:noWrap/>
            <w:vAlign w:val="center"/>
            <w:hideMark/>
          </w:tcPr>
          <w:p w14:paraId="082DB09D" w14:textId="77777777" w:rsidR="00180419" w:rsidRPr="00952D14" w:rsidRDefault="00180419" w:rsidP="006B56A1">
            <w:pPr>
              <w:spacing w:after="0" w:line="240" w:lineRule="auto"/>
              <w:jc w:val="center"/>
              <w:rPr>
                <w:rFonts w:ascii="Aptos Narrow" w:eastAsia="Times New Roman" w:hAnsi="Aptos Narrow" w:cs="Times New Roman"/>
                <w:b/>
                <w:bCs/>
                <w:color w:val="000000"/>
                <w:kern w:val="0"/>
                <w:sz w:val="22"/>
                <w:szCs w:val="22"/>
                <w14:ligatures w14:val="none"/>
              </w:rPr>
            </w:pPr>
            <w:proofErr w:type="spellStart"/>
            <w:r w:rsidRPr="00952D14">
              <w:rPr>
                <w:rFonts w:ascii="Aptos Narrow" w:eastAsia="Times New Roman" w:hAnsi="Aptos Narrow" w:cs="Times New Roman"/>
                <w:b/>
                <w:bCs/>
                <w:color w:val="000000"/>
                <w:kern w:val="0"/>
                <w:sz w:val="22"/>
                <w:szCs w:val="22"/>
                <w14:ligatures w14:val="none"/>
              </w:rPr>
              <w:t>Instrumento</w:t>
            </w:r>
            <w:proofErr w:type="spellEnd"/>
          </w:p>
        </w:tc>
        <w:tc>
          <w:tcPr>
            <w:tcW w:w="1330" w:type="dxa"/>
            <w:tcBorders>
              <w:top w:val="single" w:sz="4" w:space="0" w:color="auto"/>
              <w:left w:val="nil"/>
              <w:bottom w:val="single" w:sz="4" w:space="0" w:color="auto"/>
              <w:right w:val="single" w:sz="4" w:space="0" w:color="auto"/>
            </w:tcBorders>
            <w:vAlign w:val="center"/>
          </w:tcPr>
          <w:p w14:paraId="0392ADB7" w14:textId="1B108EFE" w:rsidR="00180419" w:rsidRPr="00952D14" w:rsidRDefault="00180419" w:rsidP="006B56A1">
            <w:pPr>
              <w:spacing w:after="0" w:line="240" w:lineRule="auto"/>
              <w:jc w:val="center"/>
              <w:rPr>
                <w:rFonts w:ascii="Aptos Narrow" w:eastAsia="Times New Roman" w:hAnsi="Aptos Narrow" w:cs="Times New Roman"/>
                <w:b/>
                <w:bCs/>
                <w:color w:val="000000"/>
                <w:kern w:val="0"/>
                <w:sz w:val="22"/>
                <w:szCs w:val="22"/>
                <w14:ligatures w14:val="none"/>
              </w:rPr>
            </w:pPr>
            <w:proofErr w:type="spellStart"/>
            <w:r>
              <w:rPr>
                <w:rFonts w:ascii="Aptos Narrow" w:eastAsia="Times New Roman" w:hAnsi="Aptos Narrow" w:cs="Times New Roman"/>
                <w:b/>
                <w:bCs/>
                <w:color w:val="000000"/>
                <w:kern w:val="0"/>
                <w:sz w:val="22"/>
                <w:szCs w:val="22"/>
                <w14:ligatures w14:val="none"/>
              </w:rPr>
              <w:t>Muestr</w:t>
            </w:r>
            <w:r w:rsidR="00900729">
              <w:rPr>
                <w:rFonts w:ascii="Aptos Narrow" w:eastAsia="Times New Roman" w:hAnsi="Aptos Narrow" w:cs="Times New Roman"/>
                <w:b/>
                <w:bCs/>
                <w:color w:val="000000"/>
                <w:kern w:val="0"/>
                <w:sz w:val="22"/>
                <w:szCs w:val="22"/>
                <w14:ligatures w14:val="none"/>
              </w:rPr>
              <w:t>a</w:t>
            </w:r>
            <w:proofErr w:type="spellEnd"/>
          </w:p>
        </w:tc>
        <w:tc>
          <w:tcPr>
            <w:tcW w:w="2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D3B38" w14:textId="576973F7" w:rsidR="00180419" w:rsidRPr="00952D14" w:rsidRDefault="00180419" w:rsidP="006B56A1">
            <w:pPr>
              <w:spacing w:after="0" w:line="240" w:lineRule="auto"/>
              <w:jc w:val="center"/>
              <w:rPr>
                <w:rFonts w:ascii="Aptos Narrow" w:eastAsia="Times New Roman" w:hAnsi="Aptos Narrow" w:cs="Times New Roman"/>
                <w:b/>
                <w:bCs/>
                <w:color w:val="000000"/>
                <w:kern w:val="0"/>
                <w:sz w:val="22"/>
                <w:szCs w:val="22"/>
                <w14:ligatures w14:val="none"/>
              </w:rPr>
            </w:pPr>
            <w:proofErr w:type="spellStart"/>
            <w:r w:rsidRPr="00952D14">
              <w:rPr>
                <w:rFonts w:ascii="Aptos Narrow" w:eastAsia="Times New Roman" w:hAnsi="Aptos Narrow" w:cs="Times New Roman"/>
                <w:b/>
                <w:bCs/>
                <w:color w:val="000000"/>
                <w:kern w:val="0"/>
                <w:sz w:val="22"/>
                <w:szCs w:val="22"/>
                <w14:ligatures w14:val="none"/>
              </w:rPr>
              <w:t>Propósito</w:t>
            </w:r>
            <w:proofErr w:type="spellEnd"/>
          </w:p>
        </w:tc>
      </w:tr>
      <w:tr w:rsidR="00303005" w:rsidRPr="00D7082F" w14:paraId="081EC13A" w14:textId="77777777" w:rsidTr="00013DC9">
        <w:trPr>
          <w:trHeight w:val="288"/>
          <w:jc w:val="center"/>
        </w:trPr>
        <w:tc>
          <w:tcPr>
            <w:tcW w:w="165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4F0E25A" w14:textId="77777777" w:rsidR="00180419" w:rsidRPr="00952D14" w:rsidRDefault="00180419" w:rsidP="006B56A1">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952D14">
              <w:rPr>
                <w:rFonts w:ascii="Aptos Narrow" w:eastAsia="Times New Roman" w:hAnsi="Aptos Narrow" w:cs="Times New Roman"/>
                <w:color w:val="000000"/>
                <w:kern w:val="0"/>
                <w:sz w:val="22"/>
                <w:szCs w:val="22"/>
                <w14:ligatures w14:val="none"/>
              </w:rPr>
              <w:t>Diagnóstico</w:t>
            </w:r>
            <w:proofErr w:type="spellEnd"/>
          </w:p>
        </w:tc>
        <w:tc>
          <w:tcPr>
            <w:tcW w:w="1590" w:type="dxa"/>
            <w:tcBorders>
              <w:top w:val="nil"/>
              <w:left w:val="nil"/>
              <w:bottom w:val="single" w:sz="4" w:space="0" w:color="auto"/>
              <w:right w:val="single" w:sz="4" w:space="0" w:color="auto"/>
            </w:tcBorders>
            <w:shd w:val="clear" w:color="auto" w:fill="auto"/>
            <w:noWrap/>
            <w:vAlign w:val="center"/>
            <w:hideMark/>
          </w:tcPr>
          <w:p w14:paraId="7828455F" w14:textId="77777777" w:rsidR="00180419" w:rsidRPr="00952D14" w:rsidRDefault="00180419" w:rsidP="006B56A1">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952D14">
              <w:rPr>
                <w:rFonts w:ascii="Aptos Narrow" w:eastAsia="Times New Roman" w:hAnsi="Aptos Narrow" w:cs="Times New Roman"/>
                <w:color w:val="000000"/>
                <w:kern w:val="0"/>
                <w:sz w:val="22"/>
                <w:szCs w:val="22"/>
                <w14:ligatures w14:val="none"/>
              </w:rPr>
              <w:t>Entrevistas</w:t>
            </w:r>
            <w:proofErr w:type="spellEnd"/>
            <w:r w:rsidRPr="00952D14">
              <w:rPr>
                <w:rFonts w:ascii="Aptos Narrow" w:eastAsia="Times New Roman" w:hAnsi="Aptos Narrow" w:cs="Times New Roman"/>
                <w:color w:val="000000"/>
                <w:kern w:val="0"/>
                <w:sz w:val="22"/>
                <w:szCs w:val="22"/>
                <w14:ligatures w14:val="none"/>
              </w:rPr>
              <w:t xml:space="preserve"> </w:t>
            </w:r>
            <w:del w:id="285" w:author="pc studio" w:date="2025-05-08T23:35:00Z">
              <w:r w:rsidRPr="00952D14" w:rsidDel="005D54E4">
                <w:rPr>
                  <w:rFonts w:ascii="Aptos Narrow" w:eastAsia="Times New Roman" w:hAnsi="Aptos Narrow" w:cs="Times New Roman"/>
                  <w:color w:val="000000"/>
                  <w:kern w:val="0"/>
                  <w:sz w:val="22"/>
                  <w:szCs w:val="22"/>
                  <w14:ligatures w14:val="none"/>
                </w:rPr>
                <w:delText>semi-estructuradas</w:delText>
              </w:r>
            </w:del>
          </w:p>
        </w:tc>
        <w:tc>
          <w:tcPr>
            <w:tcW w:w="2082" w:type="dxa"/>
            <w:tcBorders>
              <w:top w:val="nil"/>
              <w:left w:val="nil"/>
              <w:bottom w:val="single" w:sz="4" w:space="0" w:color="auto"/>
              <w:right w:val="single" w:sz="4" w:space="0" w:color="auto"/>
            </w:tcBorders>
            <w:shd w:val="clear" w:color="auto" w:fill="auto"/>
            <w:noWrap/>
            <w:vAlign w:val="center"/>
            <w:hideMark/>
          </w:tcPr>
          <w:p w14:paraId="72E4D92F" w14:textId="7CAE0C7C" w:rsidR="00180419" w:rsidRDefault="005D54E4" w:rsidP="006B56A1">
            <w:pPr>
              <w:spacing w:after="0" w:line="240" w:lineRule="auto"/>
              <w:jc w:val="center"/>
              <w:rPr>
                <w:ins w:id="286" w:author="pc studio" w:date="2025-05-08T23:35:00Z"/>
                <w:rFonts w:ascii="Aptos Narrow" w:eastAsia="Times New Roman" w:hAnsi="Aptos Narrow" w:cs="Times New Roman"/>
                <w:color w:val="000000"/>
                <w:kern w:val="0"/>
                <w:sz w:val="22"/>
                <w:szCs w:val="22"/>
                <w14:ligatures w14:val="none"/>
              </w:rPr>
            </w:pPr>
            <w:proofErr w:type="spellStart"/>
            <w:ins w:id="287" w:author="pc studio" w:date="2025-05-08T23:35:00Z">
              <w:r>
                <w:rPr>
                  <w:rFonts w:ascii="Aptos Narrow" w:eastAsia="Times New Roman" w:hAnsi="Aptos Narrow" w:cs="Times New Roman"/>
                  <w:color w:val="000000"/>
                  <w:kern w:val="0"/>
                  <w:sz w:val="22"/>
                  <w:szCs w:val="22"/>
                  <w14:ligatures w14:val="none"/>
                </w:rPr>
                <w:t>Encuesta</w:t>
              </w:r>
            </w:ins>
            <w:proofErr w:type="spellEnd"/>
            <w:del w:id="288" w:author="pc studio" w:date="2025-05-08T23:35:00Z">
              <w:r w:rsidR="00180419" w:rsidRPr="00952D14" w:rsidDel="005D54E4">
                <w:rPr>
                  <w:rFonts w:ascii="Aptos Narrow" w:eastAsia="Times New Roman" w:hAnsi="Aptos Narrow" w:cs="Times New Roman"/>
                  <w:color w:val="000000"/>
                  <w:kern w:val="0"/>
                  <w:sz w:val="22"/>
                  <w:szCs w:val="22"/>
                  <w14:ligatures w14:val="none"/>
                </w:rPr>
                <w:delText>Guía de preguntas abiertas</w:delText>
              </w:r>
            </w:del>
          </w:p>
          <w:p w14:paraId="3BFA53EF" w14:textId="67B3AC46" w:rsidR="005D54E4" w:rsidRPr="00952D14" w:rsidRDefault="005D54E4" w:rsidP="006B56A1">
            <w:pPr>
              <w:spacing w:after="0" w:line="240" w:lineRule="auto"/>
              <w:jc w:val="center"/>
              <w:rPr>
                <w:rFonts w:ascii="Aptos Narrow" w:eastAsia="Times New Roman" w:hAnsi="Aptos Narrow" w:cs="Times New Roman"/>
                <w:color w:val="000000"/>
                <w:kern w:val="0"/>
                <w:sz w:val="22"/>
                <w:szCs w:val="22"/>
                <w14:ligatures w14:val="none"/>
              </w:rPr>
            </w:pPr>
          </w:p>
        </w:tc>
        <w:tc>
          <w:tcPr>
            <w:tcW w:w="1330" w:type="dxa"/>
            <w:tcBorders>
              <w:top w:val="nil"/>
              <w:left w:val="nil"/>
              <w:bottom w:val="single" w:sz="4" w:space="0" w:color="auto"/>
              <w:right w:val="single" w:sz="4" w:space="0" w:color="auto"/>
            </w:tcBorders>
            <w:vAlign w:val="center"/>
          </w:tcPr>
          <w:p w14:paraId="3F2A0AE9" w14:textId="6A3D98EE" w:rsidR="00180419" w:rsidRPr="00952D14" w:rsidRDefault="001D458A" w:rsidP="006B56A1">
            <w:pPr>
              <w:spacing w:after="0" w:line="240" w:lineRule="auto"/>
              <w:jc w:val="center"/>
              <w:rPr>
                <w:rFonts w:ascii="Aptos Narrow" w:eastAsia="Times New Roman" w:hAnsi="Aptos Narrow" w:cs="Times New Roman"/>
                <w:color w:val="000000"/>
                <w:kern w:val="0"/>
                <w:sz w:val="22"/>
                <w:szCs w:val="22"/>
                <w:lang w:val="es-419"/>
                <w14:ligatures w14:val="none"/>
              </w:rPr>
            </w:pPr>
            <w:r>
              <w:rPr>
                <w:rFonts w:ascii="Aptos Narrow" w:eastAsia="Times New Roman" w:hAnsi="Aptos Narrow" w:cs="Times New Roman"/>
                <w:color w:val="000000"/>
                <w:kern w:val="0"/>
                <w:sz w:val="22"/>
                <w:szCs w:val="22"/>
                <w:lang w:val="es-419"/>
                <w14:ligatures w14:val="none"/>
              </w:rPr>
              <w:t>14-15 empleadas</w:t>
            </w:r>
          </w:p>
        </w:tc>
        <w:tc>
          <w:tcPr>
            <w:tcW w:w="2692" w:type="dxa"/>
            <w:tcBorders>
              <w:top w:val="nil"/>
              <w:left w:val="single" w:sz="4" w:space="0" w:color="auto"/>
              <w:bottom w:val="single" w:sz="4" w:space="0" w:color="auto"/>
              <w:right w:val="single" w:sz="4" w:space="0" w:color="auto"/>
            </w:tcBorders>
            <w:shd w:val="clear" w:color="auto" w:fill="auto"/>
            <w:noWrap/>
            <w:vAlign w:val="center"/>
            <w:hideMark/>
          </w:tcPr>
          <w:p w14:paraId="0D72CC92" w14:textId="531450D7" w:rsidR="00180419" w:rsidRPr="00952D14" w:rsidRDefault="00180419" w:rsidP="006B56A1">
            <w:pPr>
              <w:spacing w:after="0" w:line="240" w:lineRule="auto"/>
              <w:jc w:val="center"/>
              <w:rPr>
                <w:rFonts w:ascii="Aptos Narrow" w:eastAsia="Times New Roman" w:hAnsi="Aptos Narrow" w:cs="Times New Roman"/>
                <w:color w:val="000000"/>
                <w:kern w:val="0"/>
                <w:sz w:val="22"/>
                <w:szCs w:val="22"/>
                <w:lang w:val="es-419"/>
                <w14:ligatures w14:val="none"/>
              </w:rPr>
            </w:pPr>
            <w:r w:rsidRPr="00952D14">
              <w:rPr>
                <w:rFonts w:ascii="Aptos Narrow" w:eastAsia="Times New Roman" w:hAnsi="Aptos Narrow" w:cs="Times New Roman"/>
                <w:color w:val="000000"/>
                <w:kern w:val="0"/>
                <w:sz w:val="22"/>
                <w:szCs w:val="22"/>
                <w:lang w:val="es-419"/>
                <w14:ligatures w14:val="none"/>
              </w:rPr>
              <w:t xml:space="preserve">Identificar necesidades y hábitos actuales de </w:t>
            </w:r>
            <w:r w:rsidR="001D458A">
              <w:rPr>
                <w:rFonts w:ascii="Aptos Narrow" w:eastAsia="Times New Roman" w:hAnsi="Aptos Narrow" w:cs="Times New Roman"/>
                <w:color w:val="000000"/>
                <w:kern w:val="0"/>
                <w:sz w:val="22"/>
                <w:szCs w:val="22"/>
                <w:lang w:val="es-419"/>
                <w14:ligatures w14:val="none"/>
              </w:rPr>
              <w:t>un diseño de prototipo</w:t>
            </w:r>
          </w:p>
        </w:tc>
      </w:tr>
      <w:tr w:rsidR="00303005" w:rsidRPr="00D7082F" w14:paraId="7A329757" w14:textId="77777777" w:rsidTr="00013DC9">
        <w:trPr>
          <w:trHeight w:val="288"/>
          <w:jc w:val="center"/>
        </w:trPr>
        <w:tc>
          <w:tcPr>
            <w:tcW w:w="1656" w:type="dxa"/>
            <w:vMerge/>
            <w:tcBorders>
              <w:top w:val="nil"/>
              <w:left w:val="single" w:sz="4" w:space="0" w:color="auto"/>
              <w:bottom w:val="single" w:sz="4" w:space="0" w:color="000000"/>
              <w:right w:val="single" w:sz="4" w:space="0" w:color="auto"/>
            </w:tcBorders>
            <w:vAlign w:val="center"/>
            <w:hideMark/>
          </w:tcPr>
          <w:p w14:paraId="1EE78CCA" w14:textId="77777777" w:rsidR="00180419" w:rsidRPr="00952D14" w:rsidRDefault="00180419" w:rsidP="006B56A1">
            <w:pPr>
              <w:spacing w:after="0" w:line="240" w:lineRule="auto"/>
              <w:jc w:val="center"/>
              <w:rPr>
                <w:rFonts w:ascii="Aptos Narrow" w:eastAsia="Times New Roman" w:hAnsi="Aptos Narrow" w:cs="Times New Roman"/>
                <w:color w:val="000000"/>
                <w:kern w:val="0"/>
                <w:sz w:val="22"/>
                <w:szCs w:val="22"/>
                <w:lang w:val="es-419"/>
                <w14:ligatures w14:val="none"/>
              </w:rPr>
            </w:pPr>
          </w:p>
        </w:tc>
        <w:tc>
          <w:tcPr>
            <w:tcW w:w="1590" w:type="dxa"/>
            <w:tcBorders>
              <w:top w:val="nil"/>
              <w:left w:val="nil"/>
              <w:bottom w:val="single" w:sz="4" w:space="0" w:color="auto"/>
              <w:right w:val="single" w:sz="4" w:space="0" w:color="auto"/>
            </w:tcBorders>
            <w:shd w:val="clear" w:color="auto" w:fill="auto"/>
            <w:noWrap/>
            <w:vAlign w:val="center"/>
            <w:hideMark/>
          </w:tcPr>
          <w:p w14:paraId="3410D622" w14:textId="77777777" w:rsidR="00180419" w:rsidRPr="00952D14" w:rsidRDefault="00180419" w:rsidP="006B56A1">
            <w:pPr>
              <w:spacing w:after="0" w:line="240" w:lineRule="auto"/>
              <w:jc w:val="center"/>
              <w:rPr>
                <w:rFonts w:ascii="Aptos Narrow" w:eastAsia="Times New Roman" w:hAnsi="Aptos Narrow" w:cs="Times New Roman"/>
                <w:color w:val="000000"/>
                <w:kern w:val="0"/>
                <w:sz w:val="22"/>
                <w:szCs w:val="22"/>
                <w14:ligatures w14:val="none"/>
              </w:rPr>
            </w:pPr>
            <w:r w:rsidRPr="00952D14">
              <w:rPr>
                <w:rFonts w:ascii="Aptos Narrow" w:eastAsia="Times New Roman" w:hAnsi="Aptos Narrow" w:cs="Times New Roman"/>
                <w:color w:val="000000"/>
                <w:kern w:val="0"/>
                <w:sz w:val="22"/>
                <w:szCs w:val="22"/>
                <w14:ligatures w14:val="none"/>
              </w:rPr>
              <w:t xml:space="preserve">Observación no </w:t>
            </w:r>
            <w:proofErr w:type="spellStart"/>
            <w:r w:rsidRPr="00952D14">
              <w:rPr>
                <w:rFonts w:ascii="Aptos Narrow" w:eastAsia="Times New Roman" w:hAnsi="Aptos Narrow" w:cs="Times New Roman"/>
                <w:color w:val="000000"/>
                <w:kern w:val="0"/>
                <w:sz w:val="22"/>
                <w:szCs w:val="22"/>
                <w14:ligatures w14:val="none"/>
              </w:rPr>
              <w:t>participante</w:t>
            </w:r>
            <w:proofErr w:type="spellEnd"/>
          </w:p>
        </w:tc>
        <w:tc>
          <w:tcPr>
            <w:tcW w:w="2082" w:type="dxa"/>
            <w:tcBorders>
              <w:top w:val="nil"/>
              <w:left w:val="nil"/>
              <w:bottom w:val="single" w:sz="4" w:space="0" w:color="auto"/>
              <w:right w:val="single" w:sz="4" w:space="0" w:color="auto"/>
            </w:tcBorders>
            <w:shd w:val="clear" w:color="auto" w:fill="auto"/>
            <w:noWrap/>
            <w:vAlign w:val="center"/>
            <w:hideMark/>
          </w:tcPr>
          <w:p w14:paraId="04F3AB66" w14:textId="059FA958" w:rsidR="00180419" w:rsidRPr="00952D14" w:rsidRDefault="00A07BEC" w:rsidP="000B5C69">
            <w:pPr>
              <w:spacing w:after="0" w:line="240" w:lineRule="auto"/>
              <w:jc w:val="center"/>
              <w:rPr>
                <w:rFonts w:ascii="Aptos Narrow" w:eastAsia="Times New Roman" w:hAnsi="Aptos Narrow" w:cs="Times New Roman"/>
                <w:color w:val="000000"/>
                <w:kern w:val="0"/>
                <w:sz w:val="22"/>
                <w:szCs w:val="22"/>
                <w:lang w:val="es-419"/>
                <w14:ligatures w14:val="none"/>
              </w:rPr>
            </w:pPr>
            <w:r w:rsidRPr="000B5C69">
              <w:rPr>
                <w:rFonts w:ascii="Aptos Narrow" w:eastAsia="Times New Roman" w:hAnsi="Aptos Narrow" w:cs="Times New Roman"/>
                <w:color w:val="000000"/>
                <w:kern w:val="0"/>
                <w:sz w:val="22"/>
                <w:szCs w:val="22"/>
                <w:lang w:val="es-419"/>
                <w14:ligatures w14:val="none"/>
              </w:rPr>
              <w:t>Diarios de campo</w:t>
            </w:r>
            <w:r w:rsidR="000B5C69" w:rsidRPr="000B5C69">
              <w:rPr>
                <w:rFonts w:ascii="Aptos Narrow" w:eastAsia="Times New Roman" w:hAnsi="Aptos Narrow" w:cs="Times New Roman"/>
                <w:color w:val="000000"/>
                <w:kern w:val="0"/>
                <w:sz w:val="22"/>
                <w:szCs w:val="22"/>
                <w:lang w:val="es-419"/>
                <w14:ligatures w14:val="none"/>
              </w:rPr>
              <w:t xml:space="preserve"> + t</w:t>
            </w:r>
            <w:r w:rsidR="00180419" w:rsidRPr="003F2F2D">
              <w:rPr>
                <w:rFonts w:ascii="Aptos Narrow" w:eastAsia="Times New Roman" w:hAnsi="Aptos Narrow" w:cs="Times New Roman"/>
                <w:color w:val="000000"/>
                <w:kern w:val="0"/>
                <w:sz w:val="22"/>
                <w:szCs w:val="22"/>
                <w:lang w:val="es-419"/>
                <w14:ligatures w14:val="none"/>
              </w:rPr>
              <w:t>abla</w:t>
            </w:r>
            <w:r w:rsidR="000B5C69">
              <w:rPr>
                <w:rFonts w:ascii="Aptos Narrow" w:eastAsia="Times New Roman" w:hAnsi="Aptos Narrow" w:cs="Times New Roman"/>
                <w:color w:val="000000"/>
                <w:kern w:val="0"/>
                <w:sz w:val="22"/>
                <w:szCs w:val="22"/>
                <w:lang w:val="es-419"/>
                <w14:ligatures w14:val="none"/>
              </w:rPr>
              <w:t>s</w:t>
            </w:r>
            <w:r w:rsidR="00180419" w:rsidRPr="003F2F2D">
              <w:rPr>
                <w:rFonts w:ascii="Aptos Narrow" w:eastAsia="Times New Roman" w:hAnsi="Aptos Narrow" w:cs="Times New Roman"/>
                <w:color w:val="000000"/>
                <w:kern w:val="0"/>
                <w:sz w:val="22"/>
                <w:szCs w:val="22"/>
                <w:lang w:val="es-419"/>
                <w14:ligatures w14:val="none"/>
              </w:rPr>
              <w:t xml:space="preserve"> de frecuencias de u</w:t>
            </w:r>
            <w:r w:rsidR="00180419">
              <w:rPr>
                <w:rFonts w:ascii="Aptos Narrow" w:eastAsia="Times New Roman" w:hAnsi="Aptos Narrow" w:cs="Times New Roman"/>
                <w:color w:val="000000"/>
                <w:kern w:val="0"/>
                <w:sz w:val="22"/>
                <w:szCs w:val="22"/>
                <w:lang w:val="es-419"/>
                <w14:ligatures w14:val="none"/>
              </w:rPr>
              <w:t>so</w:t>
            </w:r>
          </w:p>
        </w:tc>
        <w:tc>
          <w:tcPr>
            <w:tcW w:w="1330" w:type="dxa"/>
            <w:tcBorders>
              <w:top w:val="nil"/>
              <w:left w:val="nil"/>
              <w:bottom w:val="single" w:sz="4" w:space="0" w:color="auto"/>
              <w:right w:val="single" w:sz="4" w:space="0" w:color="auto"/>
            </w:tcBorders>
            <w:vAlign w:val="center"/>
          </w:tcPr>
          <w:p w14:paraId="6926F794" w14:textId="69BC8E92" w:rsidR="00180419" w:rsidRPr="00952D14" w:rsidRDefault="001D458A" w:rsidP="006B56A1">
            <w:pPr>
              <w:spacing w:after="0" w:line="240" w:lineRule="auto"/>
              <w:jc w:val="center"/>
              <w:rPr>
                <w:rFonts w:ascii="Aptos Narrow" w:eastAsia="Times New Roman" w:hAnsi="Aptos Narrow" w:cs="Times New Roman"/>
                <w:color w:val="000000"/>
                <w:kern w:val="0"/>
                <w:sz w:val="22"/>
                <w:szCs w:val="22"/>
                <w:lang w:val="es-419"/>
                <w14:ligatures w14:val="none"/>
              </w:rPr>
            </w:pPr>
            <w:bookmarkStart w:id="289" w:name="_Hlk197196413"/>
            <w:r>
              <w:rPr>
                <w:rFonts w:ascii="Aptos Narrow" w:eastAsia="Times New Roman" w:hAnsi="Aptos Narrow" w:cs="Times New Roman"/>
                <w:color w:val="000000"/>
                <w:kern w:val="0"/>
                <w:sz w:val="22"/>
                <w:szCs w:val="22"/>
                <w:lang w:val="es-419"/>
                <w14:ligatures w14:val="none"/>
              </w:rPr>
              <w:t>14-15 empleadas</w:t>
            </w:r>
            <w:bookmarkEnd w:id="289"/>
          </w:p>
        </w:tc>
        <w:tc>
          <w:tcPr>
            <w:tcW w:w="2692" w:type="dxa"/>
            <w:tcBorders>
              <w:top w:val="nil"/>
              <w:left w:val="single" w:sz="4" w:space="0" w:color="auto"/>
              <w:bottom w:val="single" w:sz="4" w:space="0" w:color="auto"/>
              <w:right w:val="single" w:sz="4" w:space="0" w:color="auto"/>
            </w:tcBorders>
            <w:shd w:val="clear" w:color="auto" w:fill="auto"/>
            <w:noWrap/>
            <w:vAlign w:val="center"/>
            <w:hideMark/>
          </w:tcPr>
          <w:p w14:paraId="130321C1" w14:textId="07D23231" w:rsidR="00180419" w:rsidRPr="00952D14" w:rsidRDefault="001D458A" w:rsidP="006B56A1">
            <w:pPr>
              <w:spacing w:after="0" w:line="240" w:lineRule="auto"/>
              <w:jc w:val="center"/>
              <w:rPr>
                <w:rFonts w:ascii="Aptos Narrow" w:eastAsia="Times New Roman" w:hAnsi="Aptos Narrow" w:cs="Times New Roman"/>
                <w:color w:val="000000"/>
                <w:kern w:val="0"/>
                <w:sz w:val="22"/>
                <w:szCs w:val="22"/>
                <w:lang w:val="es-419"/>
                <w14:ligatures w14:val="none"/>
              </w:rPr>
            </w:pPr>
            <w:r>
              <w:rPr>
                <w:rFonts w:ascii="Aptos Narrow" w:eastAsia="Times New Roman" w:hAnsi="Aptos Narrow" w:cs="Times New Roman"/>
                <w:color w:val="000000"/>
                <w:kern w:val="0"/>
                <w:sz w:val="22"/>
                <w:szCs w:val="22"/>
                <w:lang w:val="es-419"/>
                <w14:ligatures w14:val="none"/>
              </w:rPr>
              <w:t xml:space="preserve">Identificar </w:t>
            </w:r>
            <w:r w:rsidR="00180419" w:rsidRPr="00952D14">
              <w:rPr>
                <w:rFonts w:ascii="Aptos Narrow" w:eastAsia="Times New Roman" w:hAnsi="Aptos Narrow" w:cs="Times New Roman"/>
                <w:color w:val="000000"/>
                <w:kern w:val="0"/>
                <w:sz w:val="22"/>
                <w:szCs w:val="22"/>
                <w:lang w:val="es-419"/>
                <w14:ligatures w14:val="none"/>
              </w:rPr>
              <w:t xml:space="preserve">comportamientos espontáneos </w:t>
            </w:r>
            <w:r>
              <w:rPr>
                <w:rFonts w:ascii="Aptos Narrow" w:eastAsia="Times New Roman" w:hAnsi="Aptos Narrow" w:cs="Times New Roman"/>
                <w:color w:val="000000"/>
                <w:kern w:val="0"/>
                <w:sz w:val="22"/>
                <w:szCs w:val="22"/>
                <w:lang w:val="es-419"/>
                <w14:ligatures w14:val="none"/>
              </w:rPr>
              <w:t>de las empleadas domésticas con inclusión de actividad de cuidado de niños</w:t>
            </w:r>
            <w:r w:rsidR="00180419" w:rsidRPr="00952D14">
              <w:rPr>
                <w:rFonts w:ascii="Aptos Narrow" w:eastAsia="Times New Roman" w:hAnsi="Aptos Narrow" w:cs="Times New Roman"/>
                <w:color w:val="000000"/>
                <w:kern w:val="0"/>
                <w:sz w:val="22"/>
                <w:szCs w:val="22"/>
                <w:lang w:val="es-419"/>
                <w14:ligatures w14:val="none"/>
              </w:rPr>
              <w:t>.</w:t>
            </w:r>
          </w:p>
        </w:tc>
      </w:tr>
      <w:tr w:rsidR="00303005" w:rsidRPr="00D7082F" w14:paraId="2653FDA6" w14:textId="77777777" w:rsidTr="00013DC9">
        <w:trPr>
          <w:trHeight w:val="288"/>
          <w:jc w:val="center"/>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14:paraId="01E4E796" w14:textId="0D931FFE" w:rsidR="00180419" w:rsidRPr="00952D14" w:rsidRDefault="002506DD" w:rsidP="006B56A1">
            <w:pPr>
              <w:spacing w:after="0" w:line="240" w:lineRule="auto"/>
              <w:jc w:val="center"/>
              <w:rPr>
                <w:rFonts w:ascii="Aptos Narrow" w:eastAsia="Times New Roman" w:hAnsi="Aptos Narrow" w:cs="Times New Roman"/>
                <w:color w:val="000000"/>
                <w:kern w:val="0"/>
                <w:sz w:val="22"/>
                <w:szCs w:val="22"/>
                <w14:ligatures w14:val="none"/>
              </w:rPr>
            </w:pPr>
            <w:proofErr w:type="spellStart"/>
            <w:r>
              <w:rPr>
                <w:rFonts w:ascii="Aptos Narrow" w:eastAsia="Times New Roman" w:hAnsi="Aptos Narrow" w:cs="Times New Roman"/>
                <w:color w:val="000000"/>
                <w:kern w:val="0"/>
                <w:sz w:val="22"/>
                <w:szCs w:val="22"/>
                <w14:ligatures w14:val="none"/>
              </w:rPr>
              <w:t>Diseño</w:t>
            </w:r>
            <w:proofErr w:type="spellEnd"/>
            <w:r>
              <w:rPr>
                <w:rFonts w:ascii="Aptos Narrow" w:eastAsia="Times New Roman" w:hAnsi="Aptos Narrow" w:cs="Times New Roman"/>
                <w:color w:val="000000"/>
                <w:kern w:val="0"/>
                <w:sz w:val="22"/>
                <w:szCs w:val="22"/>
                <w14:ligatures w14:val="none"/>
              </w:rPr>
              <w:t xml:space="preserve"> de prototipo</w:t>
            </w:r>
          </w:p>
        </w:tc>
        <w:tc>
          <w:tcPr>
            <w:tcW w:w="1590" w:type="dxa"/>
            <w:tcBorders>
              <w:top w:val="nil"/>
              <w:left w:val="nil"/>
              <w:bottom w:val="single" w:sz="4" w:space="0" w:color="auto"/>
              <w:right w:val="single" w:sz="4" w:space="0" w:color="auto"/>
            </w:tcBorders>
            <w:shd w:val="clear" w:color="auto" w:fill="auto"/>
            <w:noWrap/>
            <w:vAlign w:val="center"/>
            <w:hideMark/>
          </w:tcPr>
          <w:p w14:paraId="45950616" w14:textId="2B9C4F9A" w:rsidR="00180419" w:rsidRPr="00952D14" w:rsidRDefault="002506DD" w:rsidP="006B56A1">
            <w:pPr>
              <w:spacing w:after="0" w:line="240" w:lineRule="auto"/>
              <w:jc w:val="center"/>
              <w:rPr>
                <w:rFonts w:ascii="Aptos Narrow" w:eastAsia="Times New Roman" w:hAnsi="Aptos Narrow" w:cs="Times New Roman"/>
                <w:color w:val="000000"/>
                <w:kern w:val="0"/>
                <w:sz w:val="22"/>
                <w:szCs w:val="22"/>
                <w14:ligatures w14:val="none"/>
              </w:rPr>
            </w:pPr>
            <w:proofErr w:type="spellStart"/>
            <w:r>
              <w:rPr>
                <w:rFonts w:ascii="Aptos Narrow" w:eastAsia="Times New Roman" w:hAnsi="Aptos Narrow" w:cs="Times New Roman"/>
                <w:color w:val="000000"/>
                <w:kern w:val="0"/>
                <w:sz w:val="22"/>
                <w:szCs w:val="22"/>
                <w14:ligatures w14:val="none"/>
              </w:rPr>
              <w:t>Bosquejo</w:t>
            </w:r>
            <w:proofErr w:type="spellEnd"/>
          </w:p>
        </w:tc>
        <w:tc>
          <w:tcPr>
            <w:tcW w:w="2082" w:type="dxa"/>
            <w:tcBorders>
              <w:top w:val="nil"/>
              <w:left w:val="nil"/>
              <w:bottom w:val="single" w:sz="4" w:space="0" w:color="auto"/>
              <w:right w:val="single" w:sz="4" w:space="0" w:color="auto"/>
            </w:tcBorders>
            <w:shd w:val="clear" w:color="auto" w:fill="auto"/>
            <w:noWrap/>
            <w:vAlign w:val="center"/>
            <w:hideMark/>
          </w:tcPr>
          <w:p w14:paraId="0117545D" w14:textId="6D397B3E" w:rsidR="00180419" w:rsidRPr="00952D14" w:rsidRDefault="00180419" w:rsidP="006B56A1">
            <w:pPr>
              <w:spacing w:after="0" w:line="240" w:lineRule="auto"/>
              <w:jc w:val="center"/>
              <w:rPr>
                <w:rFonts w:ascii="Aptos Narrow" w:eastAsia="Times New Roman" w:hAnsi="Aptos Narrow" w:cs="Times New Roman"/>
                <w:color w:val="000000"/>
                <w:kern w:val="0"/>
                <w:sz w:val="22"/>
                <w:szCs w:val="22"/>
                <w14:ligatures w14:val="none"/>
              </w:rPr>
            </w:pPr>
            <w:proofErr w:type="spellStart"/>
            <w:r>
              <w:rPr>
                <w:rFonts w:ascii="Aptos Narrow" w:eastAsia="Times New Roman" w:hAnsi="Aptos Narrow" w:cs="Times New Roman"/>
                <w:color w:val="000000"/>
                <w:kern w:val="0"/>
                <w:sz w:val="22"/>
                <w:szCs w:val="22"/>
                <w14:ligatures w14:val="none"/>
              </w:rPr>
              <w:t>Según</w:t>
            </w:r>
            <w:proofErr w:type="spellEnd"/>
            <w:r>
              <w:rPr>
                <w:rFonts w:ascii="Aptos Narrow" w:eastAsia="Times New Roman" w:hAnsi="Aptos Narrow" w:cs="Times New Roman"/>
                <w:color w:val="000000"/>
                <w:kern w:val="0"/>
                <w:sz w:val="22"/>
                <w:szCs w:val="22"/>
                <w14:ligatures w14:val="none"/>
              </w:rPr>
              <w:t xml:space="preserve"> </w:t>
            </w:r>
            <w:r w:rsidR="002506DD">
              <w:rPr>
                <w:rFonts w:ascii="Aptos Narrow" w:eastAsia="Times New Roman" w:hAnsi="Aptos Narrow" w:cs="Times New Roman"/>
                <w:color w:val="000000"/>
                <w:kern w:val="0"/>
                <w:sz w:val="22"/>
                <w:szCs w:val="22"/>
                <w14:ligatures w14:val="none"/>
              </w:rPr>
              <w:t xml:space="preserve">gusto y </w:t>
            </w:r>
            <w:proofErr w:type="spellStart"/>
            <w:r w:rsidR="002506DD">
              <w:rPr>
                <w:rFonts w:ascii="Aptos Narrow" w:eastAsia="Times New Roman" w:hAnsi="Aptos Narrow" w:cs="Times New Roman"/>
                <w:color w:val="000000"/>
                <w:kern w:val="0"/>
                <w:sz w:val="22"/>
                <w:szCs w:val="22"/>
                <w14:ligatures w14:val="none"/>
              </w:rPr>
              <w:t>preferencia</w:t>
            </w:r>
            <w:proofErr w:type="spellEnd"/>
          </w:p>
        </w:tc>
        <w:tc>
          <w:tcPr>
            <w:tcW w:w="1330" w:type="dxa"/>
            <w:tcBorders>
              <w:top w:val="nil"/>
              <w:left w:val="nil"/>
              <w:bottom w:val="single" w:sz="4" w:space="0" w:color="auto"/>
              <w:right w:val="single" w:sz="4" w:space="0" w:color="auto"/>
            </w:tcBorders>
            <w:vAlign w:val="center"/>
          </w:tcPr>
          <w:p w14:paraId="4EDB5A32" w14:textId="36007F68" w:rsidR="00180419" w:rsidRPr="00952D14" w:rsidRDefault="002506DD" w:rsidP="006B56A1">
            <w:pPr>
              <w:spacing w:after="0" w:line="240" w:lineRule="auto"/>
              <w:jc w:val="center"/>
              <w:rPr>
                <w:rFonts w:ascii="Aptos Narrow" w:eastAsia="Times New Roman" w:hAnsi="Aptos Narrow" w:cs="Times New Roman"/>
                <w:color w:val="000000"/>
                <w:kern w:val="0"/>
                <w:sz w:val="22"/>
                <w:szCs w:val="22"/>
                <w:lang w:val="es-419"/>
                <w14:ligatures w14:val="none"/>
              </w:rPr>
            </w:pPr>
            <w:r>
              <w:rPr>
                <w:rFonts w:ascii="Aptos Narrow" w:eastAsia="Times New Roman" w:hAnsi="Aptos Narrow" w:cs="Times New Roman"/>
                <w:color w:val="000000"/>
                <w:kern w:val="0"/>
                <w:sz w:val="22"/>
                <w:szCs w:val="22"/>
                <w:lang w:val="es-419"/>
                <w14:ligatures w14:val="none"/>
              </w:rPr>
              <w:t>1</w:t>
            </w:r>
          </w:p>
        </w:tc>
        <w:tc>
          <w:tcPr>
            <w:tcW w:w="2692" w:type="dxa"/>
            <w:tcBorders>
              <w:top w:val="nil"/>
              <w:left w:val="single" w:sz="4" w:space="0" w:color="auto"/>
              <w:bottom w:val="single" w:sz="4" w:space="0" w:color="auto"/>
              <w:right w:val="single" w:sz="4" w:space="0" w:color="auto"/>
            </w:tcBorders>
            <w:shd w:val="clear" w:color="auto" w:fill="auto"/>
            <w:noWrap/>
            <w:vAlign w:val="center"/>
            <w:hideMark/>
          </w:tcPr>
          <w:p w14:paraId="770C1A25" w14:textId="68897160" w:rsidR="00180419" w:rsidRPr="00952D14" w:rsidRDefault="00180419" w:rsidP="006B56A1">
            <w:pPr>
              <w:spacing w:after="0" w:line="240" w:lineRule="auto"/>
              <w:jc w:val="center"/>
              <w:rPr>
                <w:rFonts w:ascii="Aptos Narrow" w:eastAsia="Times New Roman" w:hAnsi="Aptos Narrow" w:cs="Times New Roman"/>
                <w:color w:val="000000"/>
                <w:kern w:val="0"/>
                <w:sz w:val="22"/>
                <w:szCs w:val="22"/>
                <w:lang w:val="es-419"/>
                <w14:ligatures w14:val="none"/>
              </w:rPr>
            </w:pPr>
            <w:r w:rsidRPr="00952D14">
              <w:rPr>
                <w:rFonts w:ascii="Aptos Narrow" w:eastAsia="Times New Roman" w:hAnsi="Aptos Narrow" w:cs="Times New Roman"/>
                <w:color w:val="000000"/>
                <w:kern w:val="0"/>
                <w:sz w:val="22"/>
                <w:szCs w:val="22"/>
                <w:lang w:val="es-419"/>
                <w14:ligatures w14:val="none"/>
              </w:rPr>
              <w:t xml:space="preserve">Crear </w:t>
            </w:r>
            <w:r w:rsidR="002506DD">
              <w:rPr>
                <w:rFonts w:ascii="Aptos Narrow" w:eastAsia="Times New Roman" w:hAnsi="Aptos Narrow" w:cs="Times New Roman"/>
                <w:color w:val="000000"/>
                <w:kern w:val="0"/>
                <w:sz w:val="22"/>
                <w:szCs w:val="22"/>
                <w:lang w:val="es-419"/>
                <w14:ligatures w14:val="none"/>
              </w:rPr>
              <w:t>diseño a gusto personalizado de cada niño</w:t>
            </w:r>
            <w:r w:rsidRPr="00952D14">
              <w:rPr>
                <w:rFonts w:ascii="Aptos Narrow" w:eastAsia="Times New Roman" w:hAnsi="Aptos Narrow" w:cs="Times New Roman"/>
                <w:color w:val="000000"/>
                <w:kern w:val="0"/>
                <w:sz w:val="22"/>
                <w:szCs w:val="22"/>
                <w:lang w:val="es-419"/>
                <w14:ligatures w14:val="none"/>
              </w:rPr>
              <w:t xml:space="preserve"> </w:t>
            </w:r>
            <w:r w:rsidR="002506DD">
              <w:rPr>
                <w:rFonts w:ascii="Aptos Narrow" w:eastAsia="Times New Roman" w:hAnsi="Aptos Narrow" w:cs="Times New Roman"/>
                <w:color w:val="000000"/>
                <w:kern w:val="0"/>
                <w:sz w:val="22"/>
                <w:szCs w:val="22"/>
                <w:lang w:val="es-419"/>
                <w14:ligatures w14:val="none"/>
              </w:rPr>
              <w:t xml:space="preserve">contentivo de </w:t>
            </w:r>
            <w:r w:rsidRPr="00952D14">
              <w:rPr>
                <w:rFonts w:ascii="Aptos Narrow" w:eastAsia="Times New Roman" w:hAnsi="Aptos Narrow" w:cs="Times New Roman"/>
                <w:color w:val="000000"/>
                <w:kern w:val="0"/>
                <w:sz w:val="22"/>
                <w:szCs w:val="22"/>
                <w:lang w:val="es-419"/>
                <w14:ligatures w14:val="none"/>
              </w:rPr>
              <w:t>juego</w:t>
            </w:r>
            <w:r w:rsidR="002506DD">
              <w:rPr>
                <w:rFonts w:ascii="Aptos Narrow" w:eastAsia="Times New Roman" w:hAnsi="Aptos Narrow" w:cs="Times New Roman"/>
                <w:color w:val="000000"/>
                <w:kern w:val="0"/>
                <w:sz w:val="22"/>
                <w:szCs w:val="22"/>
                <w:lang w:val="es-419"/>
                <w14:ligatures w14:val="none"/>
              </w:rPr>
              <w:t>s</w:t>
            </w:r>
            <w:r w:rsidRPr="00952D14">
              <w:rPr>
                <w:rFonts w:ascii="Aptos Narrow" w:eastAsia="Times New Roman" w:hAnsi="Aptos Narrow" w:cs="Times New Roman"/>
                <w:color w:val="000000"/>
                <w:kern w:val="0"/>
                <w:sz w:val="22"/>
                <w:szCs w:val="22"/>
                <w:lang w:val="es-419"/>
                <w14:ligatures w14:val="none"/>
              </w:rPr>
              <w:t xml:space="preserve"> de </w:t>
            </w:r>
            <w:r w:rsidR="002506DD">
              <w:rPr>
                <w:rFonts w:ascii="Aptos Narrow" w:eastAsia="Times New Roman" w:hAnsi="Aptos Narrow" w:cs="Times New Roman"/>
                <w:color w:val="000000"/>
                <w:kern w:val="0"/>
                <w:sz w:val="22"/>
                <w:szCs w:val="22"/>
                <w:lang w:val="es-419"/>
                <w14:ligatures w14:val="none"/>
              </w:rPr>
              <w:t>cartas</w:t>
            </w:r>
            <w:r w:rsidRPr="00952D14">
              <w:rPr>
                <w:rFonts w:ascii="Aptos Narrow" w:eastAsia="Times New Roman" w:hAnsi="Aptos Narrow" w:cs="Times New Roman"/>
                <w:color w:val="000000"/>
                <w:kern w:val="0"/>
                <w:sz w:val="22"/>
                <w:szCs w:val="22"/>
                <w:lang w:val="es-419"/>
                <w14:ligatures w14:val="none"/>
              </w:rPr>
              <w:t>,</w:t>
            </w:r>
            <w:r w:rsidR="002506DD">
              <w:rPr>
                <w:rFonts w:ascii="Aptos Narrow" w:eastAsia="Times New Roman" w:hAnsi="Aptos Narrow" w:cs="Times New Roman"/>
                <w:color w:val="000000"/>
                <w:kern w:val="0"/>
                <w:sz w:val="22"/>
                <w:szCs w:val="22"/>
                <w:lang w:val="es-419"/>
                <w14:ligatures w14:val="none"/>
              </w:rPr>
              <w:t xml:space="preserve"> bloques, pizarra,</w:t>
            </w:r>
            <w:r w:rsidRPr="00952D14">
              <w:rPr>
                <w:rFonts w:ascii="Aptos Narrow" w:eastAsia="Times New Roman" w:hAnsi="Aptos Narrow" w:cs="Times New Roman"/>
                <w:color w:val="000000"/>
                <w:kern w:val="0"/>
                <w:sz w:val="22"/>
                <w:szCs w:val="22"/>
                <w:lang w:val="es-419"/>
                <w14:ligatures w14:val="none"/>
              </w:rPr>
              <w:t xml:space="preserve"> cartillas</w:t>
            </w:r>
            <w:r w:rsidR="002506DD">
              <w:rPr>
                <w:rFonts w:ascii="Aptos Narrow" w:eastAsia="Times New Roman" w:hAnsi="Aptos Narrow" w:cs="Times New Roman"/>
                <w:color w:val="000000"/>
                <w:kern w:val="0"/>
                <w:sz w:val="22"/>
                <w:szCs w:val="22"/>
                <w:lang w:val="es-419"/>
                <w14:ligatures w14:val="none"/>
              </w:rPr>
              <w:t>,</w:t>
            </w:r>
            <w:r w:rsidRPr="00952D14">
              <w:rPr>
                <w:rFonts w:ascii="Aptos Narrow" w:eastAsia="Times New Roman" w:hAnsi="Aptos Narrow" w:cs="Times New Roman"/>
                <w:color w:val="000000"/>
                <w:kern w:val="0"/>
                <w:sz w:val="22"/>
                <w:szCs w:val="22"/>
                <w:lang w:val="es-419"/>
                <w14:ligatures w14:val="none"/>
              </w:rPr>
              <w:t xml:space="preserve"> </w:t>
            </w:r>
            <w:r w:rsidR="002506DD">
              <w:rPr>
                <w:rFonts w:ascii="Aptos Narrow" w:eastAsia="Times New Roman" w:hAnsi="Aptos Narrow" w:cs="Times New Roman"/>
                <w:color w:val="000000"/>
                <w:kern w:val="0"/>
                <w:sz w:val="22"/>
                <w:szCs w:val="22"/>
                <w:lang w:val="es-419"/>
                <w14:ligatures w14:val="none"/>
              </w:rPr>
              <w:t>retroproyector, entre otros</w:t>
            </w:r>
            <w:r w:rsidRPr="00952D14">
              <w:rPr>
                <w:rFonts w:ascii="Aptos Narrow" w:eastAsia="Times New Roman" w:hAnsi="Aptos Narrow" w:cs="Times New Roman"/>
                <w:color w:val="000000"/>
                <w:kern w:val="0"/>
                <w:sz w:val="22"/>
                <w:szCs w:val="22"/>
                <w:lang w:val="es-419"/>
                <w14:ligatures w14:val="none"/>
              </w:rPr>
              <w:t>).</w:t>
            </w:r>
          </w:p>
        </w:tc>
      </w:tr>
      <w:tr w:rsidR="00013DC9" w:rsidRPr="00D7082F" w14:paraId="2366079F" w14:textId="77777777" w:rsidTr="00013DC9">
        <w:trPr>
          <w:trHeight w:val="288"/>
          <w:jc w:val="center"/>
        </w:trPr>
        <w:tc>
          <w:tcPr>
            <w:tcW w:w="1656" w:type="dxa"/>
            <w:vMerge w:val="restart"/>
            <w:tcBorders>
              <w:top w:val="nil"/>
              <w:left w:val="single" w:sz="4" w:space="0" w:color="auto"/>
              <w:right w:val="single" w:sz="4" w:space="0" w:color="auto"/>
            </w:tcBorders>
            <w:shd w:val="clear" w:color="auto" w:fill="auto"/>
            <w:noWrap/>
            <w:vAlign w:val="center"/>
          </w:tcPr>
          <w:p w14:paraId="3BD4E398" w14:textId="18EDF4D6" w:rsidR="00013DC9" w:rsidRPr="00952D14" w:rsidRDefault="00013DC9" w:rsidP="00013DC9">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952D14">
              <w:rPr>
                <w:rFonts w:ascii="Aptos Narrow" w:eastAsia="Times New Roman" w:hAnsi="Aptos Narrow" w:cs="Times New Roman"/>
                <w:color w:val="000000"/>
                <w:kern w:val="0"/>
                <w:sz w:val="22"/>
                <w:szCs w:val="22"/>
                <w14:ligatures w14:val="none"/>
              </w:rPr>
              <w:t>Implementación</w:t>
            </w:r>
            <w:proofErr w:type="spellEnd"/>
          </w:p>
        </w:tc>
        <w:tc>
          <w:tcPr>
            <w:tcW w:w="1590" w:type="dxa"/>
            <w:tcBorders>
              <w:top w:val="nil"/>
              <w:left w:val="nil"/>
              <w:bottom w:val="single" w:sz="4" w:space="0" w:color="auto"/>
              <w:right w:val="single" w:sz="4" w:space="0" w:color="auto"/>
            </w:tcBorders>
            <w:shd w:val="clear" w:color="auto" w:fill="auto"/>
            <w:noWrap/>
            <w:vAlign w:val="center"/>
          </w:tcPr>
          <w:p w14:paraId="712C0998" w14:textId="085783D5" w:rsidR="00013DC9" w:rsidRPr="002F6672" w:rsidRDefault="002506DD" w:rsidP="00013DC9">
            <w:pPr>
              <w:spacing w:after="0" w:line="240" w:lineRule="auto"/>
              <w:jc w:val="center"/>
              <w:rPr>
                <w:rFonts w:ascii="Aptos Narrow" w:eastAsia="Times New Roman" w:hAnsi="Aptos Narrow" w:cs="Times New Roman"/>
                <w:color w:val="000000"/>
                <w:kern w:val="0"/>
                <w:sz w:val="22"/>
                <w:szCs w:val="22"/>
                <w:lang w:val="es-419"/>
                <w14:ligatures w14:val="none"/>
              </w:rPr>
            </w:pPr>
            <w:r>
              <w:rPr>
                <w:rFonts w:ascii="Aptos Narrow" w:eastAsia="Times New Roman" w:hAnsi="Aptos Narrow" w:cs="Times New Roman"/>
                <w:color w:val="000000"/>
                <w:kern w:val="0"/>
                <w:sz w:val="22"/>
                <w:szCs w:val="22"/>
                <w:lang w:val="es-419"/>
                <w14:ligatures w14:val="none"/>
              </w:rPr>
              <w:t>Estudio de caso. Campo práctico</w:t>
            </w:r>
          </w:p>
        </w:tc>
        <w:tc>
          <w:tcPr>
            <w:tcW w:w="2082" w:type="dxa"/>
            <w:tcBorders>
              <w:top w:val="nil"/>
              <w:left w:val="nil"/>
              <w:bottom w:val="single" w:sz="4" w:space="0" w:color="auto"/>
              <w:right w:val="single" w:sz="4" w:space="0" w:color="auto"/>
            </w:tcBorders>
            <w:shd w:val="clear" w:color="auto" w:fill="auto"/>
            <w:noWrap/>
            <w:vAlign w:val="center"/>
          </w:tcPr>
          <w:p w14:paraId="41790215" w14:textId="170D94F7" w:rsidR="00013DC9" w:rsidRPr="00952D14" w:rsidRDefault="002506DD" w:rsidP="00013DC9">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Prototipo</w:t>
            </w:r>
          </w:p>
        </w:tc>
        <w:tc>
          <w:tcPr>
            <w:tcW w:w="1330" w:type="dxa"/>
            <w:tcBorders>
              <w:top w:val="nil"/>
              <w:left w:val="nil"/>
              <w:bottom w:val="single" w:sz="4" w:space="0" w:color="auto"/>
              <w:right w:val="single" w:sz="4" w:space="0" w:color="auto"/>
            </w:tcBorders>
            <w:vAlign w:val="center"/>
          </w:tcPr>
          <w:p w14:paraId="4A077BA4" w14:textId="77777777" w:rsidR="0093250E" w:rsidRDefault="0093250E" w:rsidP="002506DD">
            <w:pPr>
              <w:spacing w:after="0" w:line="240" w:lineRule="auto"/>
              <w:rPr>
                <w:rFonts w:ascii="Aptos Narrow" w:eastAsia="Times New Roman" w:hAnsi="Aptos Narrow" w:cs="Times New Roman"/>
                <w:color w:val="000000"/>
                <w:kern w:val="0"/>
                <w:sz w:val="22"/>
                <w:szCs w:val="22"/>
                <w:lang w:val="es-419"/>
                <w14:ligatures w14:val="none"/>
              </w:rPr>
            </w:pPr>
            <w:r>
              <w:rPr>
                <w:rFonts w:ascii="Aptos Narrow" w:eastAsia="Times New Roman" w:hAnsi="Aptos Narrow" w:cs="Times New Roman"/>
                <w:color w:val="000000"/>
                <w:kern w:val="0"/>
                <w:sz w:val="22"/>
                <w:szCs w:val="22"/>
                <w:lang w:val="es-419"/>
                <w14:ligatures w14:val="none"/>
              </w:rPr>
              <w:t>6</w:t>
            </w:r>
          </w:p>
          <w:p w14:paraId="20E5E1B4" w14:textId="5EDF8AE3" w:rsidR="00013DC9" w:rsidRDefault="0093250E" w:rsidP="002506DD">
            <w:pPr>
              <w:spacing w:after="0" w:line="240" w:lineRule="auto"/>
              <w:rPr>
                <w:rFonts w:ascii="Aptos Narrow" w:eastAsia="Times New Roman" w:hAnsi="Aptos Narrow" w:cs="Times New Roman"/>
                <w:color w:val="000000"/>
                <w:kern w:val="0"/>
                <w:sz w:val="22"/>
                <w:szCs w:val="22"/>
                <w:lang w:val="es-419"/>
                <w14:ligatures w14:val="none"/>
              </w:rPr>
            </w:pPr>
            <w:r>
              <w:rPr>
                <w:rFonts w:ascii="Aptos Narrow" w:eastAsia="Times New Roman" w:hAnsi="Aptos Narrow" w:cs="Times New Roman"/>
                <w:color w:val="000000"/>
                <w:kern w:val="0"/>
                <w:sz w:val="22"/>
                <w:szCs w:val="22"/>
                <w:lang w:val="es-419"/>
                <w14:ligatures w14:val="none"/>
              </w:rPr>
              <w:t>Niños</w:t>
            </w:r>
          </w:p>
          <w:p w14:paraId="0DD3EEE6" w14:textId="77777777" w:rsidR="0093250E" w:rsidRDefault="0093250E" w:rsidP="002506DD">
            <w:pPr>
              <w:spacing w:after="0" w:line="240" w:lineRule="auto"/>
              <w:rPr>
                <w:rFonts w:ascii="Aptos Narrow" w:eastAsia="Times New Roman" w:hAnsi="Aptos Narrow" w:cs="Times New Roman"/>
                <w:color w:val="000000"/>
                <w:kern w:val="0"/>
                <w:sz w:val="22"/>
                <w:szCs w:val="22"/>
                <w:lang w:val="es-419"/>
                <w14:ligatures w14:val="none"/>
              </w:rPr>
            </w:pPr>
          </w:p>
          <w:p w14:paraId="6BCE9587" w14:textId="77777777" w:rsidR="002506DD" w:rsidRDefault="002506DD" w:rsidP="002506DD">
            <w:pPr>
              <w:spacing w:after="0" w:line="240" w:lineRule="auto"/>
              <w:rPr>
                <w:rFonts w:ascii="Aptos Narrow" w:eastAsia="Times New Roman" w:hAnsi="Aptos Narrow" w:cs="Times New Roman"/>
                <w:color w:val="000000"/>
                <w:kern w:val="0"/>
                <w:sz w:val="22"/>
                <w:szCs w:val="22"/>
                <w:lang w:val="es-419"/>
                <w14:ligatures w14:val="none"/>
              </w:rPr>
            </w:pPr>
          </w:p>
          <w:p w14:paraId="5A51AED4" w14:textId="35146E0C" w:rsidR="0093250E" w:rsidRDefault="0093250E" w:rsidP="002506DD">
            <w:pPr>
              <w:spacing w:after="0" w:line="240" w:lineRule="auto"/>
              <w:rPr>
                <w:rFonts w:ascii="Aptos Narrow" w:eastAsia="Times New Roman" w:hAnsi="Aptos Narrow" w:cs="Times New Roman"/>
                <w:color w:val="000000"/>
                <w:kern w:val="0"/>
                <w:sz w:val="22"/>
                <w:szCs w:val="22"/>
                <w:lang w:val="es-419"/>
                <w14:ligatures w14:val="none"/>
              </w:rPr>
            </w:pPr>
          </w:p>
        </w:tc>
        <w:tc>
          <w:tcPr>
            <w:tcW w:w="2692" w:type="dxa"/>
            <w:tcBorders>
              <w:top w:val="nil"/>
              <w:left w:val="single" w:sz="4" w:space="0" w:color="auto"/>
              <w:bottom w:val="single" w:sz="4" w:space="0" w:color="auto"/>
              <w:right w:val="single" w:sz="4" w:space="0" w:color="auto"/>
            </w:tcBorders>
            <w:shd w:val="clear" w:color="auto" w:fill="auto"/>
            <w:noWrap/>
            <w:vAlign w:val="center"/>
          </w:tcPr>
          <w:p w14:paraId="0AACD4A2" w14:textId="10DDE074" w:rsidR="00013DC9" w:rsidRPr="00952D14" w:rsidRDefault="00013DC9" w:rsidP="00013DC9">
            <w:pPr>
              <w:spacing w:after="0" w:line="240" w:lineRule="auto"/>
              <w:jc w:val="center"/>
              <w:rPr>
                <w:rFonts w:ascii="Aptos Narrow" w:eastAsia="Times New Roman" w:hAnsi="Aptos Narrow" w:cs="Times New Roman"/>
                <w:color w:val="000000"/>
                <w:kern w:val="0"/>
                <w:sz w:val="22"/>
                <w:szCs w:val="22"/>
                <w:lang w:val="es-419"/>
                <w14:ligatures w14:val="none"/>
              </w:rPr>
            </w:pPr>
            <w:r w:rsidRPr="00952D14">
              <w:rPr>
                <w:rFonts w:ascii="Aptos Narrow" w:eastAsia="Times New Roman" w:hAnsi="Aptos Narrow" w:cs="Times New Roman"/>
                <w:color w:val="000000"/>
                <w:kern w:val="0"/>
                <w:sz w:val="22"/>
                <w:szCs w:val="22"/>
                <w:lang w:val="es-419"/>
                <w14:ligatures w14:val="none"/>
              </w:rPr>
              <w:t xml:space="preserve">Medir </w:t>
            </w:r>
            <w:r w:rsidR="0093250E">
              <w:rPr>
                <w:rFonts w:ascii="Aptos Narrow" w:eastAsia="Times New Roman" w:hAnsi="Aptos Narrow" w:cs="Times New Roman"/>
                <w:color w:val="000000"/>
                <w:kern w:val="0"/>
                <w:sz w:val="22"/>
                <w:szCs w:val="22"/>
                <w:lang w:val="es-419"/>
                <w14:ligatures w14:val="none"/>
              </w:rPr>
              <w:t xml:space="preserve">saberes previos, </w:t>
            </w:r>
            <w:r w:rsidRPr="00952D14">
              <w:rPr>
                <w:rFonts w:ascii="Aptos Narrow" w:eastAsia="Times New Roman" w:hAnsi="Aptos Narrow" w:cs="Times New Roman"/>
                <w:color w:val="000000"/>
                <w:kern w:val="0"/>
                <w:sz w:val="22"/>
                <w:szCs w:val="22"/>
                <w:lang w:val="es-419"/>
                <w14:ligatures w14:val="none"/>
              </w:rPr>
              <w:t xml:space="preserve">cambios </w:t>
            </w:r>
            <w:r w:rsidR="0093250E">
              <w:rPr>
                <w:rFonts w:ascii="Aptos Narrow" w:eastAsia="Times New Roman" w:hAnsi="Aptos Narrow" w:cs="Times New Roman"/>
                <w:color w:val="000000"/>
                <w:kern w:val="0"/>
                <w:sz w:val="22"/>
                <w:szCs w:val="22"/>
                <w:lang w:val="es-419"/>
                <w14:ligatures w14:val="none"/>
              </w:rPr>
              <w:t xml:space="preserve">y adquisición de conocimientos </w:t>
            </w:r>
            <w:r w:rsidRPr="00952D14">
              <w:rPr>
                <w:rFonts w:ascii="Aptos Narrow" w:eastAsia="Times New Roman" w:hAnsi="Aptos Narrow" w:cs="Times New Roman"/>
                <w:color w:val="000000"/>
                <w:kern w:val="0"/>
                <w:sz w:val="22"/>
                <w:szCs w:val="22"/>
                <w:lang w:val="es-419"/>
                <w14:ligatures w14:val="none"/>
              </w:rPr>
              <w:t>cuantificables (</w:t>
            </w:r>
            <w:r w:rsidR="0093250E">
              <w:rPr>
                <w:rFonts w:ascii="Aptos Narrow" w:eastAsia="Times New Roman" w:hAnsi="Aptos Narrow" w:cs="Times New Roman"/>
                <w:color w:val="000000"/>
                <w:kern w:val="0"/>
                <w:sz w:val="22"/>
                <w:szCs w:val="22"/>
                <w:lang w:val="es-419"/>
                <w14:ligatures w14:val="none"/>
              </w:rPr>
              <w:t>estudio de contenidos vistos</w:t>
            </w:r>
            <w:r w:rsidRPr="00952D14">
              <w:rPr>
                <w:rFonts w:ascii="Aptos Narrow" w:eastAsia="Times New Roman" w:hAnsi="Aptos Narrow" w:cs="Times New Roman"/>
                <w:color w:val="000000"/>
                <w:kern w:val="0"/>
                <w:sz w:val="22"/>
                <w:szCs w:val="22"/>
                <w:lang w:val="es-419"/>
                <w14:ligatures w14:val="none"/>
              </w:rPr>
              <w:t xml:space="preserve"> en clases).</w:t>
            </w:r>
          </w:p>
        </w:tc>
      </w:tr>
      <w:tr w:rsidR="00013DC9" w:rsidRPr="00D7082F" w14:paraId="55EB58F4" w14:textId="77777777" w:rsidTr="00013DC9">
        <w:trPr>
          <w:trHeight w:val="288"/>
          <w:jc w:val="center"/>
        </w:trPr>
        <w:tc>
          <w:tcPr>
            <w:tcW w:w="1656" w:type="dxa"/>
            <w:vMerge/>
            <w:tcBorders>
              <w:left w:val="single" w:sz="4" w:space="0" w:color="auto"/>
              <w:bottom w:val="single" w:sz="4" w:space="0" w:color="auto"/>
              <w:right w:val="single" w:sz="4" w:space="0" w:color="auto"/>
            </w:tcBorders>
            <w:shd w:val="clear" w:color="auto" w:fill="auto"/>
            <w:noWrap/>
            <w:vAlign w:val="center"/>
            <w:hideMark/>
          </w:tcPr>
          <w:p w14:paraId="7F368039" w14:textId="23F9E62F" w:rsidR="00013DC9" w:rsidRPr="00952D14" w:rsidRDefault="00013DC9" w:rsidP="00013DC9">
            <w:pPr>
              <w:spacing w:after="0" w:line="240" w:lineRule="auto"/>
              <w:jc w:val="center"/>
              <w:rPr>
                <w:rFonts w:ascii="Aptos Narrow" w:eastAsia="Times New Roman" w:hAnsi="Aptos Narrow" w:cs="Times New Roman"/>
                <w:color w:val="000000"/>
                <w:kern w:val="0"/>
                <w:sz w:val="22"/>
                <w:szCs w:val="22"/>
                <w:lang w:val="es-419"/>
                <w14:ligatures w14:val="none"/>
              </w:rPr>
            </w:pPr>
          </w:p>
        </w:tc>
        <w:tc>
          <w:tcPr>
            <w:tcW w:w="1590" w:type="dxa"/>
            <w:tcBorders>
              <w:top w:val="nil"/>
              <w:left w:val="nil"/>
              <w:bottom w:val="single" w:sz="4" w:space="0" w:color="auto"/>
              <w:right w:val="single" w:sz="4" w:space="0" w:color="auto"/>
            </w:tcBorders>
            <w:shd w:val="clear" w:color="auto" w:fill="auto"/>
            <w:noWrap/>
            <w:vAlign w:val="center"/>
            <w:hideMark/>
          </w:tcPr>
          <w:p w14:paraId="68E21060" w14:textId="5D4D69D7" w:rsidR="00013DC9" w:rsidRPr="00952D14" w:rsidRDefault="00013DC9" w:rsidP="00013DC9">
            <w:pPr>
              <w:spacing w:after="0" w:line="240" w:lineRule="auto"/>
              <w:jc w:val="center"/>
              <w:rPr>
                <w:rFonts w:ascii="Aptos Narrow" w:eastAsia="Times New Roman" w:hAnsi="Aptos Narrow" w:cs="Times New Roman"/>
                <w:color w:val="000000"/>
                <w:kern w:val="0"/>
                <w:sz w:val="22"/>
                <w:szCs w:val="22"/>
                <w:lang w:val="es-419"/>
                <w14:ligatures w14:val="none"/>
              </w:rPr>
            </w:pPr>
            <w:r w:rsidRPr="002F6672">
              <w:rPr>
                <w:rFonts w:ascii="Aptos Narrow" w:eastAsia="Times New Roman" w:hAnsi="Aptos Narrow" w:cs="Times New Roman"/>
                <w:color w:val="000000"/>
                <w:kern w:val="0"/>
                <w:sz w:val="22"/>
                <w:szCs w:val="22"/>
                <w:lang w:val="es-419"/>
                <w14:ligatures w14:val="none"/>
              </w:rPr>
              <w:t>Observación no participante</w:t>
            </w:r>
          </w:p>
        </w:tc>
        <w:tc>
          <w:tcPr>
            <w:tcW w:w="2082" w:type="dxa"/>
            <w:tcBorders>
              <w:top w:val="nil"/>
              <w:left w:val="nil"/>
              <w:bottom w:val="single" w:sz="4" w:space="0" w:color="auto"/>
              <w:right w:val="single" w:sz="4" w:space="0" w:color="auto"/>
            </w:tcBorders>
            <w:shd w:val="clear" w:color="auto" w:fill="auto"/>
            <w:noWrap/>
            <w:vAlign w:val="center"/>
            <w:hideMark/>
          </w:tcPr>
          <w:p w14:paraId="439B34E0" w14:textId="09F6F2C3" w:rsidR="00013DC9" w:rsidRPr="00952D14" w:rsidRDefault="00013DC9" w:rsidP="00013DC9">
            <w:pPr>
              <w:spacing w:after="0" w:line="240" w:lineRule="auto"/>
              <w:jc w:val="center"/>
              <w:rPr>
                <w:rFonts w:ascii="Aptos Narrow" w:eastAsia="Times New Roman" w:hAnsi="Aptos Narrow" w:cs="Times New Roman"/>
                <w:color w:val="000000"/>
                <w:kern w:val="0"/>
                <w:sz w:val="22"/>
                <w:szCs w:val="22"/>
                <w:lang w:val="es-419"/>
                <w14:ligatures w14:val="none"/>
              </w:rPr>
            </w:pPr>
            <w:r w:rsidRPr="00952D14">
              <w:rPr>
                <w:rFonts w:ascii="Aptos Narrow" w:eastAsia="Times New Roman" w:hAnsi="Aptos Narrow" w:cs="Times New Roman"/>
                <w:color w:val="000000"/>
                <w:kern w:val="0"/>
                <w:sz w:val="22"/>
                <w:szCs w:val="22"/>
                <w:lang w:val="es-419"/>
                <w14:ligatures w14:val="none"/>
              </w:rPr>
              <w:t>Diarios de campo</w:t>
            </w:r>
            <w:r w:rsidR="000B5C69" w:rsidRPr="000B5C69">
              <w:rPr>
                <w:rFonts w:ascii="Aptos Narrow" w:eastAsia="Times New Roman" w:hAnsi="Aptos Narrow" w:cs="Times New Roman"/>
                <w:color w:val="000000"/>
                <w:kern w:val="0"/>
                <w:sz w:val="22"/>
                <w:szCs w:val="22"/>
                <w:lang w:val="es-419"/>
                <w14:ligatures w14:val="none"/>
              </w:rPr>
              <w:t xml:space="preserve"> + tabl</w:t>
            </w:r>
            <w:r w:rsidR="000B5C69">
              <w:rPr>
                <w:rFonts w:ascii="Aptos Narrow" w:eastAsia="Times New Roman" w:hAnsi="Aptos Narrow" w:cs="Times New Roman"/>
                <w:color w:val="000000"/>
                <w:kern w:val="0"/>
                <w:sz w:val="22"/>
                <w:szCs w:val="22"/>
                <w:lang w:val="es-419"/>
                <w14:ligatures w14:val="none"/>
              </w:rPr>
              <w:t>as</w:t>
            </w:r>
            <w:r w:rsidR="000B5C69" w:rsidRPr="000B5C69">
              <w:rPr>
                <w:rFonts w:ascii="Aptos Narrow" w:eastAsia="Times New Roman" w:hAnsi="Aptos Narrow" w:cs="Times New Roman"/>
                <w:color w:val="000000"/>
                <w:kern w:val="0"/>
                <w:sz w:val="22"/>
                <w:szCs w:val="22"/>
                <w:lang w:val="es-419"/>
                <w14:ligatures w14:val="none"/>
              </w:rPr>
              <w:t xml:space="preserve"> d</w:t>
            </w:r>
            <w:r w:rsidR="000B5C69">
              <w:rPr>
                <w:rFonts w:ascii="Aptos Narrow" w:eastAsia="Times New Roman" w:hAnsi="Aptos Narrow" w:cs="Times New Roman"/>
                <w:color w:val="000000"/>
                <w:kern w:val="0"/>
                <w:sz w:val="22"/>
                <w:szCs w:val="22"/>
                <w:lang w:val="es-419"/>
                <w14:ligatures w14:val="none"/>
              </w:rPr>
              <w:t>e frecuencias de uso</w:t>
            </w:r>
          </w:p>
        </w:tc>
        <w:tc>
          <w:tcPr>
            <w:tcW w:w="1330" w:type="dxa"/>
            <w:tcBorders>
              <w:top w:val="nil"/>
              <w:left w:val="nil"/>
              <w:bottom w:val="single" w:sz="4" w:space="0" w:color="auto"/>
              <w:right w:val="single" w:sz="4" w:space="0" w:color="auto"/>
            </w:tcBorders>
            <w:vAlign w:val="center"/>
          </w:tcPr>
          <w:p w14:paraId="001F7283" w14:textId="32C1CFAE" w:rsidR="00013DC9" w:rsidRPr="00952D14" w:rsidRDefault="00013DC9" w:rsidP="00013DC9">
            <w:pPr>
              <w:spacing w:after="0" w:line="240" w:lineRule="auto"/>
              <w:jc w:val="center"/>
              <w:rPr>
                <w:rFonts w:ascii="Aptos Narrow" w:eastAsia="Times New Roman" w:hAnsi="Aptos Narrow" w:cs="Times New Roman"/>
                <w:color w:val="000000"/>
                <w:kern w:val="0"/>
                <w:sz w:val="22"/>
                <w:szCs w:val="22"/>
                <w:lang w:val="es-419"/>
                <w14:ligatures w14:val="none"/>
              </w:rPr>
            </w:pPr>
            <w:r>
              <w:rPr>
                <w:rFonts w:ascii="Aptos Narrow" w:eastAsia="Times New Roman" w:hAnsi="Aptos Narrow" w:cs="Times New Roman"/>
                <w:color w:val="000000"/>
                <w:kern w:val="0"/>
                <w:sz w:val="22"/>
                <w:szCs w:val="22"/>
                <w:lang w:val="es-419"/>
                <w14:ligatures w14:val="none"/>
              </w:rPr>
              <w:t>No aplica</w:t>
            </w:r>
          </w:p>
        </w:tc>
        <w:tc>
          <w:tcPr>
            <w:tcW w:w="2692" w:type="dxa"/>
            <w:tcBorders>
              <w:top w:val="nil"/>
              <w:left w:val="single" w:sz="4" w:space="0" w:color="auto"/>
              <w:bottom w:val="single" w:sz="4" w:space="0" w:color="auto"/>
              <w:right w:val="single" w:sz="4" w:space="0" w:color="auto"/>
            </w:tcBorders>
            <w:shd w:val="clear" w:color="auto" w:fill="auto"/>
            <w:noWrap/>
            <w:vAlign w:val="center"/>
            <w:hideMark/>
          </w:tcPr>
          <w:p w14:paraId="344854D6" w14:textId="75FCD90B" w:rsidR="00013DC9" w:rsidRPr="00952D14" w:rsidRDefault="00013DC9" w:rsidP="00013DC9">
            <w:pPr>
              <w:spacing w:after="0" w:line="240" w:lineRule="auto"/>
              <w:jc w:val="center"/>
              <w:rPr>
                <w:rFonts w:ascii="Aptos Narrow" w:eastAsia="Times New Roman" w:hAnsi="Aptos Narrow" w:cs="Times New Roman"/>
                <w:color w:val="000000"/>
                <w:kern w:val="0"/>
                <w:sz w:val="22"/>
                <w:szCs w:val="22"/>
                <w:lang w:val="es-419"/>
                <w14:ligatures w14:val="none"/>
              </w:rPr>
            </w:pPr>
            <w:r w:rsidRPr="00952D14">
              <w:rPr>
                <w:rFonts w:ascii="Aptos Narrow" w:eastAsia="Times New Roman" w:hAnsi="Aptos Narrow" w:cs="Times New Roman"/>
                <w:color w:val="000000"/>
                <w:kern w:val="0"/>
                <w:sz w:val="22"/>
                <w:szCs w:val="22"/>
                <w:lang w:val="es-419"/>
                <w14:ligatures w14:val="none"/>
              </w:rPr>
              <w:t>Documentar percepciones durante la intervención.</w:t>
            </w:r>
          </w:p>
        </w:tc>
      </w:tr>
      <w:tr w:rsidR="00013DC9" w:rsidRPr="00D7082F" w14:paraId="11E6C035" w14:textId="77777777" w:rsidTr="00013DC9">
        <w:trPr>
          <w:trHeight w:val="288"/>
          <w:jc w:val="center"/>
        </w:trPr>
        <w:tc>
          <w:tcPr>
            <w:tcW w:w="1656" w:type="dxa"/>
            <w:vMerge w:val="restart"/>
            <w:tcBorders>
              <w:top w:val="nil"/>
              <w:left w:val="single" w:sz="4" w:space="0" w:color="auto"/>
              <w:right w:val="single" w:sz="4" w:space="0" w:color="auto"/>
            </w:tcBorders>
            <w:shd w:val="clear" w:color="auto" w:fill="auto"/>
            <w:noWrap/>
            <w:vAlign w:val="center"/>
            <w:hideMark/>
          </w:tcPr>
          <w:p w14:paraId="40C05FDC" w14:textId="77777777" w:rsidR="00013DC9" w:rsidRPr="00952D14" w:rsidRDefault="00013DC9" w:rsidP="00013DC9">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952D14">
              <w:rPr>
                <w:rFonts w:ascii="Aptos Narrow" w:eastAsia="Times New Roman" w:hAnsi="Aptos Narrow" w:cs="Times New Roman"/>
                <w:color w:val="000000"/>
                <w:kern w:val="0"/>
                <w:sz w:val="22"/>
                <w:szCs w:val="22"/>
                <w14:ligatures w14:val="none"/>
              </w:rPr>
              <w:t>Evaluación</w:t>
            </w:r>
            <w:proofErr w:type="spellEnd"/>
          </w:p>
        </w:tc>
        <w:tc>
          <w:tcPr>
            <w:tcW w:w="1590" w:type="dxa"/>
            <w:tcBorders>
              <w:top w:val="nil"/>
              <w:left w:val="nil"/>
              <w:bottom w:val="single" w:sz="4" w:space="0" w:color="auto"/>
              <w:right w:val="single" w:sz="4" w:space="0" w:color="auto"/>
            </w:tcBorders>
            <w:shd w:val="clear" w:color="auto" w:fill="auto"/>
            <w:noWrap/>
            <w:vAlign w:val="center"/>
            <w:hideMark/>
          </w:tcPr>
          <w:p w14:paraId="2F2A3EE2" w14:textId="70FBFFCD" w:rsidR="00013DC9" w:rsidRPr="00952D14" w:rsidRDefault="0093250E" w:rsidP="00013DC9">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 xml:space="preserve">Individual por </w:t>
            </w:r>
            <w:proofErr w:type="spellStart"/>
            <w:r>
              <w:rPr>
                <w:rFonts w:ascii="Aptos Narrow" w:eastAsia="Times New Roman" w:hAnsi="Aptos Narrow" w:cs="Times New Roman"/>
                <w:color w:val="000000"/>
                <w:kern w:val="0"/>
                <w:sz w:val="22"/>
                <w:szCs w:val="22"/>
                <w14:ligatures w14:val="none"/>
              </w:rPr>
              <w:t>niño</w:t>
            </w:r>
            <w:proofErr w:type="spellEnd"/>
          </w:p>
        </w:tc>
        <w:tc>
          <w:tcPr>
            <w:tcW w:w="2082" w:type="dxa"/>
            <w:tcBorders>
              <w:top w:val="nil"/>
              <w:left w:val="nil"/>
              <w:bottom w:val="single" w:sz="4" w:space="0" w:color="auto"/>
              <w:right w:val="single" w:sz="4" w:space="0" w:color="auto"/>
            </w:tcBorders>
            <w:shd w:val="clear" w:color="auto" w:fill="auto"/>
            <w:noWrap/>
            <w:vAlign w:val="center"/>
            <w:hideMark/>
          </w:tcPr>
          <w:p w14:paraId="02BB3447" w14:textId="77777777" w:rsidR="00013DC9" w:rsidRPr="00952D14" w:rsidRDefault="00013DC9" w:rsidP="00013DC9">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952D14">
              <w:rPr>
                <w:rFonts w:ascii="Aptos Narrow" w:eastAsia="Times New Roman" w:hAnsi="Aptos Narrow" w:cs="Times New Roman"/>
                <w:color w:val="000000"/>
                <w:kern w:val="0"/>
                <w:sz w:val="22"/>
                <w:szCs w:val="22"/>
                <w14:ligatures w14:val="none"/>
              </w:rPr>
              <w:t>Guía</w:t>
            </w:r>
            <w:proofErr w:type="spellEnd"/>
            <w:r w:rsidRPr="00952D14">
              <w:rPr>
                <w:rFonts w:ascii="Aptos Narrow" w:eastAsia="Times New Roman" w:hAnsi="Aptos Narrow" w:cs="Times New Roman"/>
                <w:color w:val="000000"/>
                <w:kern w:val="0"/>
                <w:sz w:val="22"/>
                <w:szCs w:val="22"/>
                <w14:ligatures w14:val="none"/>
              </w:rPr>
              <w:t xml:space="preserve"> </w:t>
            </w:r>
            <w:proofErr w:type="spellStart"/>
            <w:r w:rsidRPr="00952D14">
              <w:rPr>
                <w:rFonts w:ascii="Aptos Narrow" w:eastAsia="Times New Roman" w:hAnsi="Aptos Narrow" w:cs="Times New Roman"/>
                <w:color w:val="000000"/>
                <w:kern w:val="0"/>
                <w:sz w:val="22"/>
                <w:szCs w:val="22"/>
                <w14:ligatures w14:val="none"/>
              </w:rPr>
              <w:t>temática</w:t>
            </w:r>
            <w:proofErr w:type="spellEnd"/>
          </w:p>
        </w:tc>
        <w:tc>
          <w:tcPr>
            <w:tcW w:w="1330" w:type="dxa"/>
            <w:tcBorders>
              <w:top w:val="nil"/>
              <w:left w:val="nil"/>
              <w:bottom w:val="single" w:sz="4" w:space="0" w:color="auto"/>
              <w:right w:val="single" w:sz="4" w:space="0" w:color="auto"/>
            </w:tcBorders>
            <w:vAlign w:val="center"/>
          </w:tcPr>
          <w:p w14:paraId="412B6ECB" w14:textId="77777777" w:rsidR="00013DC9" w:rsidRDefault="0093250E" w:rsidP="00013DC9">
            <w:pPr>
              <w:spacing w:after="0" w:line="240" w:lineRule="auto"/>
              <w:jc w:val="center"/>
              <w:rPr>
                <w:rFonts w:ascii="Aptos Narrow" w:eastAsia="Times New Roman" w:hAnsi="Aptos Narrow" w:cs="Times New Roman"/>
                <w:color w:val="000000"/>
                <w:kern w:val="0"/>
                <w:sz w:val="22"/>
                <w:szCs w:val="22"/>
                <w:lang w:val="es-419"/>
                <w14:ligatures w14:val="none"/>
              </w:rPr>
            </w:pPr>
            <w:r>
              <w:rPr>
                <w:rFonts w:ascii="Aptos Narrow" w:eastAsia="Times New Roman" w:hAnsi="Aptos Narrow" w:cs="Times New Roman"/>
                <w:color w:val="000000"/>
                <w:kern w:val="0"/>
                <w:sz w:val="22"/>
                <w:szCs w:val="22"/>
                <w:lang w:val="es-419"/>
                <w14:ligatures w14:val="none"/>
              </w:rPr>
              <w:t>6</w:t>
            </w:r>
            <w:r w:rsidR="00013DC9">
              <w:rPr>
                <w:rFonts w:ascii="Aptos Narrow" w:eastAsia="Times New Roman" w:hAnsi="Aptos Narrow" w:cs="Times New Roman"/>
                <w:color w:val="000000"/>
                <w:kern w:val="0"/>
                <w:sz w:val="22"/>
                <w:szCs w:val="22"/>
                <w:lang w:val="es-419"/>
                <w14:ligatures w14:val="none"/>
              </w:rPr>
              <w:t xml:space="preserve"> </w:t>
            </w:r>
            <w:r>
              <w:rPr>
                <w:rFonts w:ascii="Aptos Narrow" w:eastAsia="Times New Roman" w:hAnsi="Aptos Narrow" w:cs="Times New Roman"/>
                <w:color w:val="000000"/>
                <w:kern w:val="0"/>
                <w:sz w:val="22"/>
                <w:szCs w:val="22"/>
                <w:lang w:val="es-419"/>
                <w14:ligatures w14:val="none"/>
              </w:rPr>
              <w:t>niños</w:t>
            </w:r>
          </w:p>
          <w:p w14:paraId="310C08E8" w14:textId="319F23C1" w:rsidR="0093250E" w:rsidRPr="00952D14" w:rsidRDefault="0093250E" w:rsidP="00013DC9">
            <w:pPr>
              <w:spacing w:after="0" w:line="240" w:lineRule="auto"/>
              <w:jc w:val="center"/>
              <w:rPr>
                <w:rFonts w:ascii="Aptos Narrow" w:eastAsia="Times New Roman" w:hAnsi="Aptos Narrow" w:cs="Times New Roman"/>
                <w:color w:val="000000"/>
                <w:kern w:val="0"/>
                <w:sz w:val="22"/>
                <w:szCs w:val="22"/>
                <w:lang w:val="es-419"/>
                <w14:ligatures w14:val="none"/>
              </w:rPr>
            </w:pPr>
          </w:p>
        </w:tc>
        <w:tc>
          <w:tcPr>
            <w:tcW w:w="2692" w:type="dxa"/>
            <w:tcBorders>
              <w:top w:val="nil"/>
              <w:left w:val="single" w:sz="4" w:space="0" w:color="auto"/>
              <w:bottom w:val="single" w:sz="4" w:space="0" w:color="auto"/>
              <w:right w:val="single" w:sz="4" w:space="0" w:color="auto"/>
            </w:tcBorders>
            <w:shd w:val="clear" w:color="auto" w:fill="auto"/>
            <w:noWrap/>
            <w:vAlign w:val="center"/>
            <w:hideMark/>
          </w:tcPr>
          <w:p w14:paraId="62D148E7" w14:textId="42498017" w:rsidR="00013DC9" w:rsidRPr="00952D14" w:rsidRDefault="00013DC9" w:rsidP="00013DC9">
            <w:pPr>
              <w:spacing w:after="0" w:line="240" w:lineRule="auto"/>
              <w:jc w:val="center"/>
              <w:rPr>
                <w:rFonts w:ascii="Aptos Narrow" w:eastAsia="Times New Roman" w:hAnsi="Aptos Narrow" w:cs="Times New Roman"/>
                <w:color w:val="000000"/>
                <w:kern w:val="0"/>
                <w:sz w:val="22"/>
                <w:szCs w:val="22"/>
                <w:lang w:val="es-419"/>
                <w14:ligatures w14:val="none"/>
              </w:rPr>
            </w:pPr>
            <w:r w:rsidRPr="00952D14">
              <w:rPr>
                <w:rFonts w:ascii="Aptos Narrow" w:eastAsia="Times New Roman" w:hAnsi="Aptos Narrow" w:cs="Times New Roman"/>
                <w:color w:val="000000"/>
                <w:kern w:val="0"/>
                <w:sz w:val="22"/>
                <w:szCs w:val="22"/>
                <w:lang w:val="es-419"/>
                <w14:ligatures w14:val="none"/>
              </w:rPr>
              <w:t>Explorar cambios en hábitos</w:t>
            </w:r>
            <w:r w:rsidR="0093250E">
              <w:rPr>
                <w:rFonts w:ascii="Aptos Narrow" w:eastAsia="Times New Roman" w:hAnsi="Aptos Narrow" w:cs="Times New Roman"/>
                <w:color w:val="000000"/>
                <w:kern w:val="0"/>
                <w:sz w:val="22"/>
                <w:szCs w:val="22"/>
                <w:lang w:val="es-419"/>
                <w14:ligatures w14:val="none"/>
              </w:rPr>
              <w:t>, conocimientos y pensamiento</w:t>
            </w:r>
            <w:r w:rsidRPr="00952D14">
              <w:rPr>
                <w:rFonts w:ascii="Aptos Narrow" w:eastAsia="Times New Roman" w:hAnsi="Aptos Narrow" w:cs="Times New Roman"/>
                <w:color w:val="000000"/>
                <w:kern w:val="0"/>
                <w:sz w:val="22"/>
                <w:szCs w:val="22"/>
                <w:lang w:val="es-419"/>
                <w14:ligatures w14:val="none"/>
              </w:rPr>
              <w:t xml:space="preserve"> crítica </w:t>
            </w:r>
            <w:r w:rsidR="0093250E">
              <w:rPr>
                <w:rFonts w:ascii="Aptos Narrow" w:eastAsia="Times New Roman" w:hAnsi="Aptos Narrow" w:cs="Times New Roman"/>
                <w:color w:val="000000"/>
                <w:kern w:val="0"/>
                <w:sz w:val="22"/>
                <w:szCs w:val="22"/>
                <w:lang w:val="es-419"/>
                <w14:ligatures w14:val="none"/>
              </w:rPr>
              <w:t>lógico.</w:t>
            </w:r>
          </w:p>
        </w:tc>
      </w:tr>
      <w:tr w:rsidR="00013DC9" w:rsidRPr="00D7082F" w14:paraId="47E21176" w14:textId="77777777" w:rsidTr="00013DC9">
        <w:trPr>
          <w:trHeight w:val="288"/>
          <w:jc w:val="center"/>
        </w:trPr>
        <w:tc>
          <w:tcPr>
            <w:tcW w:w="1656" w:type="dxa"/>
            <w:vMerge/>
            <w:tcBorders>
              <w:left w:val="single" w:sz="4" w:space="0" w:color="auto"/>
              <w:right w:val="single" w:sz="4" w:space="0" w:color="auto"/>
            </w:tcBorders>
            <w:vAlign w:val="center"/>
          </w:tcPr>
          <w:p w14:paraId="43D0812B" w14:textId="77777777" w:rsidR="00013DC9" w:rsidRPr="00952D14" w:rsidRDefault="00013DC9" w:rsidP="00013DC9">
            <w:pPr>
              <w:spacing w:after="0" w:line="240" w:lineRule="auto"/>
              <w:jc w:val="center"/>
              <w:rPr>
                <w:rFonts w:ascii="Aptos Narrow" w:eastAsia="Times New Roman" w:hAnsi="Aptos Narrow" w:cs="Times New Roman"/>
                <w:color w:val="000000"/>
                <w:kern w:val="0"/>
                <w:sz w:val="22"/>
                <w:szCs w:val="22"/>
                <w:lang w:val="es-419"/>
                <w14:ligatures w14:val="none"/>
              </w:rPr>
            </w:pPr>
          </w:p>
        </w:tc>
        <w:tc>
          <w:tcPr>
            <w:tcW w:w="1590" w:type="dxa"/>
            <w:tcBorders>
              <w:top w:val="single" w:sz="4" w:space="0" w:color="auto"/>
              <w:left w:val="nil"/>
              <w:bottom w:val="single" w:sz="4" w:space="0" w:color="auto"/>
              <w:right w:val="single" w:sz="4" w:space="0" w:color="auto"/>
            </w:tcBorders>
            <w:shd w:val="clear" w:color="auto" w:fill="auto"/>
            <w:noWrap/>
            <w:vAlign w:val="center"/>
          </w:tcPr>
          <w:p w14:paraId="30F82CBB" w14:textId="1B52B696" w:rsidR="00013DC9" w:rsidRPr="00952D14" w:rsidRDefault="00013DC9" w:rsidP="00013DC9">
            <w:pPr>
              <w:spacing w:after="0" w:line="240" w:lineRule="auto"/>
              <w:jc w:val="center"/>
              <w:rPr>
                <w:rFonts w:ascii="Aptos Narrow" w:eastAsia="Times New Roman" w:hAnsi="Aptos Narrow" w:cs="Times New Roman"/>
                <w:color w:val="000000"/>
                <w:kern w:val="0"/>
                <w:sz w:val="22"/>
                <w:szCs w:val="22"/>
                <w14:ligatures w14:val="none"/>
              </w:rPr>
            </w:pPr>
            <w:r w:rsidRPr="00952D14">
              <w:rPr>
                <w:rFonts w:ascii="Aptos Narrow" w:eastAsia="Times New Roman" w:hAnsi="Aptos Narrow" w:cs="Times New Roman"/>
                <w:color w:val="000000"/>
                <w:kern w:val="0"/>
                <w:sz w:val="22"/>
                <w:szCs w:val="22"/>
                <w14:ligatures w14:val="none"/>
              </w:rPr>
              <w:t xml:space="preserve">Observación no </w:t>
            </w:r>
            <w:proofErr w:type="spellStart"/>
            <w:r w:rsidRPr="00952D14">
              <w:rPr>
                <w:rFonts w:ascii="Aptos Narrow" w:eastAsia="Times New Roman" w:hAnsi="Aptos Narrow" w:cs="Times New Roman"/>
                <w:color w:val="000000"/>
                <w:kern w:val="0"/>
                <w:sz w:val="22"/>
                <w:szCs w:val="22"/>
                <w14:ligatures w14:val="none"/>
              </w:rPr>
              <w:t>participante</w:t>
            </w:r>
            <w:proofErr w:type="spellEnd"/>
          </w:p>
        </w:tc>
        <w:tc>
          <w:tcPr>
            <w:tcW w:w="2082" w:type="dxa"/>
            <w:tcBorders>
              <w:top w:val="single" w:sz="4" w:space="0" w:color="auto"/>
              <w:left w:val="nil"/>
              <w:bottom w:val="single" w:sz="4" w:space="0" w:color="auto"/>
              <w:right w:val="single" w:sz="4" w:space="0" w:color="auto"/>
            </w:tcBorders>
            <w:shd w:val="clear" w:color="auto" w:fill="auto"/>
            <w:noWrap/>
            <w:vAlign w:val="center"/>
          </w:tcPr>
          <w:p w14:paraId="4F33697D" w14:textId="32D0C565" w:rsidR="00013DC9" w:rsidRPr="00986347" w:rsidRDefault="00013DC9" w:rsidP="00013DC9">
            <w:pPr>
              <w:spacing w:after="0" w:line="240" w:lineRule="auto"/>
              <w:jc w:val="center"/>
              <w:rPr>
                <w:rFonts w:ascii="Aptos Narrow" w:eastAsia="Times New Roman" w:hAnsi="Aptos Narrow" w:cs="Times New Roman"/>
                <w:color w:val="000000"/>
                <w:kern w:val="0"/>
                <w:sz w:val="22"/>
                <w:szCs w:val="22"/>
                <w:lang w:val="es-419"/>
                <w14:ligatures w14:val="none"/>
              </w:rPr>
            </w:pPr>
            <w:r>
              <w:rPr>
                <w:rFonts w:ascii="Aptos Narrow" w:eastAsia="Times New Roman" w:hAnsi="Aptos Narrow" w:cs="Times New Roman"/>
                <w:color w:val="000000"/>
                <w:kern w:val="0"/>
                <w:sz w:val="22"/>
                <w:szCs w:val="22"/>
                <w:lang w:val="es-419"/>
                <w14:ligatures w14:val="none"/>
              </w:rPr>
              <w:t>Diarios de campo</w:t>
            </w:r>
          </w:p>
          <w:p w14:paraId="3BD8E12B" w14:textId="0C1F4717" w:rsidR="00013DC9" w:rsidRPr="00986347" w:rsidRDefault="000B5C69" w:rsidP="00013DC9">
            <w:pPr>
              <w:spacing w:after="0" w:line="240" w:lineRule="auto"/>
              <w:jc w:val="center"/>
              <w:rPr>
                <w:rFonts w:ascii="Aptos Narrow" w:eastAsia="Times New Roman" w:hAnsi="Aptos Narrow" w:cs="Times New Roman"/>
                <w:color w:val="000000"/>
                <w:kern w:val="0"/>
                <w:sz w:val="22"/>
                <w:szCs w:val="22"/>
                <w:lang w:val="es-419"/>
                <w14:ligatures w14:val="none"/>
              </w:rPr>
            </w:pPr>
            <w:r>
              <w:rPr>
                <w:rFonts w:ascii="Aptos Narrow" w:eastAsia="Times New Roman" w:hAnsi="Aptos Narrow" w:cs="Times New Roman"/>
                <w:color w:val="000000"/>
                <w:kern w:val="0"/>
                <w:sz w:val="22"/>
                <w:szCs w:val="22"/>
                <w:lang w:val="es-419"/>
                <w14:ligatures w14:val="none"/>
              </w:rPr>
              <w:t>t</w:t>
            </w:r>
            <w:r w:rsidR="00013DC9" w:rsidRPr="003F2F2D">
              <w:rPr>
                <w:rFonts w:ascii="Aptos Narrow" w:eastAsia="Times New Roman" w:hAnsi="Aptos Narrow" w:cs="Times New Roman"/>
                <w:color w:val="000000"/>
                <w:kern w:val="0"/>
                <w:sz w:val="22"/>
                <w:szCs w:val="22"/>
                <w:lang w:val="es-419"/>
                <w14:ligatures w14:val="none"/>
              </w:rPr>
              <w:t>abla</w:t>
            </w:r>
            <w:r>
              <w:rPr>
                <w:rFonts w:ascii="Aptos Narrow" w:eastAsia="Times New Roman" w:hAnsi="Aptos Narrow" w:cs="Times New Roman"/>
                <w:color w:val="000000"/>
                <w:kern w:val="0"/>
                <w:sz w:val="22"/>
                <w:szCs w:val="22"/>
                <w:lang w:val="es-419"/>
                <w14:ligatures w14:val="none"/>
              </w:rPr>
              <w:t>s</w:t>
            </w:r>
            <w:r w:rsidR="00013DC9" w:rsidRPr="003F2F2D">
              <w:rPr>
                <w:rFonts w:ascii="Aptos Narrow" w:eastAsia="Times New Roman" w:hAnsi="Aptos Narrow" w:cs="Times New Roman"/>
                <w:color w:val="000000"/>
                <w:kern w:val="0"/>
                <w:sz w:val="22"/>
                <w:szCs w:val="22"/>
                <w:lang w:val="es-419"/>
                <w14:ligatures w14:val="none"/>
              </w:rPr>
              <w:t xml:space="preserve"> de frecuencias de u</w:t>
            </w:r>
            <w:r w:rsidR="00013DC9">
              <w:rPr>
                <w:rFonts w:ascii="Aptos Narrow" w:eastAsia="Times New Roman" w:hAnsi="Aptos Narrow" w:cs="Times New Roman"/>
                <w:color w:val="000000"/>
                <w:kern w:val="0"/>
                <w:sz w:val="22"/>
                <w:szCs w:val="22"/>
                <w:lang w:val="es-419"/>
                <w14:ligatures w14:val="none"/>
              </w:rPr>
              <w:t>so</w:t>
            </w:r>
          </w:p>
        </w:tc>
        <w:tc>
          <w:tcPr>
            <w:tcW w:w="1330" w:type="dxa"/>
            <w:tcBorders>
              <w:top w:val="single" w:sz="4" w:space="0" w:color="auto"/>
              <w:left w:val="nil"/>
              <w:bottom w:val="single" w:sz="4" w:space="0" w:color="auto"/>
              <w:right w:val="single" w:sz="4" w:space="0" w:color="auto"/>
            </w:tcBorders>
            <w:vAlign w:val="center"/>
          </w:tcPr>
          <w:p w14:paraId="212F01EA" w14:textId="146D7414" w:rsidR="00013DC9" w:rsidRPr="00952D14" w:rsidRDefault="00013DC9" w:rsidP="00013DC9">
            <w:pPr>
              <w:spacing w:after="0" w:line="240" w:lineRule="auto"/>
              <w:jc w:val="center"/>
              <w:rPr>
                <w:rFonts w:ascii="Aptos Narrow" w:eastAsia="Times New Roman" w:hAnsi="Aptos Narrow" w:cs="Times New Roman"/>
                <w:color w:val="000000"/>
                <w:kern w:val="0"/>
                <w:sz w:val="22"/>
                <w:szCs w:val="22"/>
                <w:lang w:val="es-419"/>
                <w14:ligatures w14:val="none"/>
              </w:rPr>
            </w:pPr>
            <w:r>
              <w:rPr>
                <w:rFonts w:ascii="Aptos Narrow" w:eastAsia="Times New Roman" w:hAnsi="Aptos Narrow" w:cs="Times New Roman"/>
                <w:color w:val="000000"/>
                <w:kern w:val="0"/>
                <w:sz w:val="22"/>
                <w:szCs w:val="22"/>
                <w:lang w:val="es-419"/>
                <w14:ligatures w14:val="none"/>
              </w:rPr>
              <w:t>No aplica</w:t>
            </w:r>
          </w:p>
        </w:tc>
        <w:tc>
          <w:tcPr>
            <w:tcW w:w="26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43034B" w14:textId="1702BDF2" w:rsidR="00013DC9" w:rsidRPr="00952D14" w:rsidRDefault="00013DC9" w:rsidP="00013DC9">
            <w:pPr>
              <w:spacing w:after="0" w:line="240" w:lineRule="auto"/>
              <w:jc w:val="center"/>
              <w:rPr>
                <w:rFonts w:ascii="Aptos Narrow" w:eastAsia="Times New Roman" w:hAnsi="Aptos Narrow" w:cs="Times New Roman"/>
                <w:color w:val="000000"/>
                <w:kern w:val="0"/>
                <w:sz w:val="22"/>
                <w:szCs w:val="22"/>
                <w:lang w:val="es-419"/>
                <w14:ligatures w14:val="none"/>
              </w:rPr>
            </w:pPr>
            <w:r w:rsidRPr="00952D14">
              <w:rPr>
                <w:rFonts w:ascii="Aptos Narrow" w:eastAsia="Times New Roman" w:hAnsi="Aptos Narrow" w:cs="Times New Roman"/>
                <w:color w:val="000000"/>
                <w:kern w:val="0"/>
                <w:sz w:val="22"/>
                <w:szCs w:val="22"/>
                <w:lang w:val="es-419"/>
                <w14:ligatures w14:val="none"/>
              </w:rPr>
              <w:t xml:space="preserve">Mapear comportamientos espontáneos en </w:t>
            </w:r>
            <w:r w:rsidR="0093250E">
              <w:rPr>
                <w:rFonts w:ascii="Aptos Narrow" w:eastAsia="Times New Roman" w:hAnsi="Aptos Narrow" w:cs="Times New Roman"/>
                <w:color w:val="000000"/>
                <w:kern w:val="0"/>
                <w:sz w:val="22"/>
                <w:szCs w:val="22"/>
                <w:lang w:val="es-419"/>
                <w14:ligatures w14:val="none"/>
              </w:rPr>
              <w:t>casa bajo inclusión de aplicabilidad de prototipo</w:t>
            </w:r>
            <w:r w:rsidRPr="00952D14">
              <w:rPr>
                <w:rFonts w:ascii="Aptos Narrow" w:eastAsia="Times New Roman" w:hAnsi="Aptos Narrow" w:cs="Times New Roman"/>
                <w:color w:val="000000"/>
                <w:kern w:val="0"/>
                <w:sz w:val="22"/>
                <w:szCs w:val="22"/>
                <w:lang w:val="es-419"/>
                <w14:ligatures w14:val="none"/>
              </w:rPr>
              <w:t>.</w:t>
            </w:r>
          </w:p>
        </w:tc>
      </w:tr>
      <w:tr w:rsidR="00013DC9" w:rsidRPr="00D7082F" w14:paraId="65B816FD" w14:textId="77777777" w:rsidTr="00013DC9">
        <w:trPr>
          <w:trHeight w:val="288"/>
          <w:jc w:val="center"/>
        </w:trPr>
        <w:tc>
          <w:tcPr>
            <w:tcW w:w="1656" w:type="dxa"/>
            <w:vMerge/>
            <w:tcBorders>
              <w:left w:val="single" w:sz="4" w:space="0" w:color="auto"/>
              <w:bottom w:val="single" w:sz="4" w:space="0" w:color="000000"/>
              <w:right w:val="single" w:sz="4" w:space="0" w:color="auto"/>
            </w:tcBorders>
            <w:vAlign w:val="center"/>
          </w:tcPr>
          <w:p w14:paraId="68534443" w14:textId="77777777" w:rsidR="00013DC9" w:rsidRPr="00952D14" w:rsidRDefault="00013DC9" w:rsidP="00013DC9">
            <w:pPr>
              <w:spacing w:after="0" w:line="240" w:lineRule="auto"/>
              <w:jc w:val="center"/>
              <w:rPr>
                <w:rFonts w:ascii="Aptos Narrow" w:eastAsia="Times New Roman" w:hAnsi="Aptos Narrow" w:cs="Times New Roman"/>
                <w:color w:val="000000"/>
                <w:kern w:val="0"/>
                <w:sz w:val="22"/>
                <w:szCs w:val="22"/>
                <w:lang w:val="es-419"/>
                <w14:ligatures w14:val="none"/>
              </w:rPr>
            </w:pPr>
          </w:p>
        </w:tc>
        <w:tc>
          <w:tcPr>
            <w:tcW w:w="1590" w:type="dxa"/>
            <w:tcBorders>
              <w:top w:val="single" w:sz="4" w:space="0" w:color="auto"/>
              <w:left w:val="nil"/>
              <w:bottom w:val="single" w:sz="4" w:space="0" w:color="auto"/>
              <w:right w:val="single" w:sz="4" w:space="0" w:color="auto"/>
            </w:tcBorders>
            <w:shd w:val="clear" w:color="auto" w:fill="auto"/>
            <w:noWrap/>
            <w:vAlign w:val="center"/>
          </w:tcPr>
          <w:p w14:paraId="5D6EBC85" w14:textId="412A5987" w:rsidR="00013DC9" w:rsidRPr="00952D14" w:rsidRDefault="00013DC9" w:rsidP="00013DC9">
            <w:pPr>
              <w:spacing w:after="0" w:line="240" w:lineRule="auto"/>
              <w:jc w:val="center"/>
              <w:rPr>
                <w:rFonts w:ascii="Aptos Narrow" w:eastAsia="Times New Roman" w:hAnsi="Aptos Narrow" w:cs="Times New Roman"/>
                <w:color w:val="000000"/>
                <w:kern w:val="0"/>
                <w:sz w:val="22"/>
                <w:szCs w:val="22"/>
                <w14:ligatures w14:val="none"/>
              </w:rPr>
            </w:pPr>
            <w:proofErr w:type="spellStart"/>
            <w:r w:rsidRPr="00952D14">
              <w:rPr>
                <w:rFonts w:ascii="Aptos Narrow" w:eastAsia="Times New Roman" w:hAnsi="Aptos Narrow" w:cs="Times New Roman"/>
                <w:color w:val="000000"/>
                <w:kern w:val="0"/>
                <w:sz w:val="22"/>
                <w:szCs w:val="22"/>
                <w14:ligatures w14:val="none"/>
              </w:rPr>
              <w:t>Encuesta</w:t>
            </w:r>
            <w:proofErr w:type="spellEnd"/>
            <w:r w:rsidRPr="00952D14">
              <w:rPr>
                <w:rFonts w:ascii="Aptos Narrow" w:eastAsia="Times New Roman" w:hAnsi="Aptos Narrow" w:cs="Times New Roman"/>
                <w:color w:val="000000"/>
                <w:kern w:val="0"/>
                <w:sz w:val="22"/>
                <w:szCs w:val="22"/>
                <w14:ligatures w14:val="none"/>
              </w:rPr>
              <w:t xml:space="preserve"> post-</w:t>
            </w:r>
            <w:proofErr w:type="spellStart"/>
            <w:r w:rsidRPr="00952D14">
              <w:rPr>
                <w:rFonts w:ascii="Aptos Narrow" w:eastAsia="Times New Roman" w:hAnsi="Aptos Narrow" w:cs="Times New Roman"/>
                <w:color w:val="000000"/>
                <w:kern w:val="0"/>
                <w:sz w:val="22"/>
                <w:szCs w:val="22"/>
                <w14:ligatures w14:val="none"/>
              </w:rPr>
              <w:t>intervención</w:t>
            </w:r>
            <w:proofErr w:type="spellEnd"/>
          </w:p>
        </w:tc>
        <w:tc>
          <w:tcPr>
            <w:tcW w:w="2082" w:type="dxa"/>
            <w:tcBorders>
              <w:top w:val="single" w:sz="4" w:space="0" w:color="auto"/>
              <w:left w:val="nil"/>
              <w:bottom w:val="single" w:sz="4" w:space="0" w:color="auto"/>
              <w:right w:val="single" w:sz="4" w:space="0" w:color="auto"/>
            </w:tcBorders>
            <w:shd w:val="clear" w:color="auto" w:fill="auto"/>
            <w:noWrap/>
            <w:vAlign w:val="center"/>
          </w:tcPr>
          <w:p w14:paraId="7C430FA8" w14:textId="37E07F2A" w:rsidR="00013DC9" w:rsidRPr="00952D14" w:rsidRDefault="00013DC9" w:rsidP="00013DC9">
            <w:pPr>
              <w:spacing w:after="0" w:line="240" w:lineRule="auto"/>
              <w:jc w:val="center"/>
              <w:rPr>
                <w:rFonts w:ascii="Aptos Narrow" w:eastAsia="Times New Roman" w:hAnsi="Aptos Narrow" w:cs="Times New Roman"/>
                <w:color w:val="000000"/>
                <w:kern w:val="0"/>
                <w:sz w:val="22"/>
                <w:szCs w:val="22"/>
                <w:lang w:val="es-419"/>
                <w14:ligatures w14:val="none"/>
              </w:rPr>
            </w:pPr>
            <w:proofErr w:type="spellStart"/>
            <w:r w:rsidRPr="00952D14">
              <w:rPr>
                <w:rFonts w:ascii="Aptos Narrow" w:eastAsia="Times New Roman" w:hAnsi="Aptos Narrow" w:cs="Times New Roman"/>
                <w:color w:val="000000"/>
                <w:kern w:val="0"/>
                <w:sz w:val="22"/>
                <w:szCs w:val="22"/>
                <w14:ligatures w14:val="none"/>
              </w:rPr>
              <w:t>Cuestionario</w:t>
            </w:r>
            <w:proofErr w:type="spellEnd"/>
            <w:r w:rsidRPr="00952D14">
              <w:rPr>
                <w:rFonts w:ascii="Aptos Narrow" w:eastAsia="Times New Roman" w:hAnsi="Aptos Narrow" w:cs="Times New Roman"/>
                <w:color w:val="000000"/>
                <w:kern w:val="0"/>
                <w:sz w:val="22"/>
                <w:szCs w:val="22"/>
                <w14:ligatures w14:val="none"/>
              </w:rPr>
              <w:t xml:space="preserve"> </w:t>
            </w:r>
            <w:r w:rsidR="0093250E">
              <w:rPr>
                <w:rFonts w:ascii="Aptos Narrow" w:eastAsia="Times New Roman" w:hAnsi="Aptos Narrow" w:cs="Times New Roman"/>
                <w:color w:val="000000"/>
                <w:kern w:val="0"/>
                <w:sz w:val="22"/>
                <w:szCs w:val="22"/>
                <w14:ligatures w14:val="none"/>
              </w:rPr>
              <w:t xml:space="preserve">y/o </w:t>
            </w:r>
            <w:proofErr w:type="spellStart"/>
            <w:r w:rsidR="0093250E">
              <w:rPr>
                <w:rFonts w:ascii="Aptos Narrow" w:eastAsia="Times New Roman" w:hAnsi="Aptos Narrow" w:cs="Times New Roman"/>
                <w:color w:val="000000"/>
                <w:kern w:val="0"/>
                <w:sz w:val="22"/>
                <w:szCs w:val="22"/>
                <w14:ligatures w14:val="none"/>
              </w:rPr>
              <w:t>entrevista</w:t>
            </w:r>
            <w:proofErr w:type="spellEnd"/>
          </w:p>
        </w:tc>
        <w:tc>
          <w:tcPr>
            <w:tcW w:w="1330" w:type="dxa"/>
            <w:tcBorders>
              <w:top w:val="single" w:sz="4" w:space="0" w:color="auto"/>
              <w:left w:val="nil"/>
              <w:bottom w:val="single" w:sz="4" w:space="0" w:color="auto"/>
              <w:right w:val="single" w:sz="4" w:space="0" w:color="auto"/>
            </w:tcBorders>
            <w:vAlign w:val="center"/>
          </w:tcPr>
          <w:p w14:paraId="78354166" w14:textId="0A76C6C0" w:rsidR="00013DC9" w:rsidRPr="00952D14" w:rsidRDefault="0093250E" w:rsidP="00013DC9">
            <w:pPr>
              <w:spacing w:after="0" w:line="240" w:lineRule="auto"/>
              <w:jc w:val="center"/>
              <w:rPr>
                <w:rFonts w:ascii="Aptos Narrow" w:eastAsia="Times New Roman" w:hAnsi="Aptos Narrow" w:cs="Times New Roman"/>
                <w:color w:val="000000"/>
                <w:kern w:val="0"/>
                <w:sz w:val="22"/>
                <w:szCs w:val="22"/>
                <w:lang w:val="es-419"/>
                <w14:ligatures w14:val="none"/>
              </w:rPr>
            </w:pPr>
            <w:r w:rsidRPr="0093250E">
              <w:rPr>
                <w:rFonts w:ascii="Aptos Narrow" w:eastAsia="Times New Roman" w:hAnsi="Aptos Narrow" w:cs="Times New Roman"/>
                <w:color w:val="000000"/>
                <w:kern w:val="0"/>
                <w:sz w:val="22"/>
                <w:szCs w:val="22"/>
                <w:lang w:val="es-419"/>
                <w14:ligatures w14:val="none"/>
              </w:rPr>
              <w:t>14-15 empleadas</w:t>
            </w:r>
          </w:p>
        </w:tc>
        <w:tc>
          <w:tcPr>
            <w:tcW w:w="26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C9BF7" w14:textId="51056B1C" w:rsidR="00013DC9" w:rsidRPr="00952D14" w:rsidRDefault="00013DC9" w:rsidP="00013DC9">
            <w:pPr>
              <w:spacing w:after="0" w:line="240" w:lineRule="auto"/>
              <w:jc w:val="center"/>
              <w:rPr>
                <w:rFonts w:ascii="Aptos Narrow" w:eastAsia="Times New Roman" w:hAnsi="Aptos Narrow" w:cs="Times New Roman"/>
                <w:color w:val="000000"/>
                <w:kern w:val="0"/>
                <w:sz w:val="22"/>
                <w:szCs w:val="22"/>
                <w:lang w:val="es-419"/>
                <w14:ligatures w14:val="none"/>
              </w:rPr>
            </w:pPr>
            <w:r w:rsidRPr="00952D14">
              <w:rPr>
                <w:rFonts w:ascii="Aptos Narrow" w:eastAsia="Times New Roman" w:hAnsi="Aptos Narrow" w:cs="Times New Roman"/>
                <w:color w:val="000000"/>
                <w:kern w:val="0"/>
                <w:sz w:val="22"/>
                <w:szCs w:val="22"/>
                <w:lang w:val="es-419"/>
                <w14:ligatures w14:val="none"/>
              </w:rPr>
              <w:t xml:space="preserve">Medir cambios cuantificables (uso </w:t>
            </w:r>
            <w:r w:rsidR="0093250E">
              <w:rPr>
                <w:rFonts w:ascii="Aptos Narrow" w:eastAsia="Times New Roman" w:hAnsi="Aptos Narrow" w:cs="Times New Roman"/>
                <w:color w:val="000000"/>
                <w:kern w:val="0"/>
                <w:sz w:val="22"/>
                <w:szCs w:val="22"/>
                <w:lang w:val="es-419"/>
                <w14:ligatures w14:val="none"/>
              </w:rPr>
              <w:t>de prototipo</w:t>
            </w:r>
            <w:r w:rsidRPr="00952D14">
              <w:rPr>
                <w:rFonts w:ascii="Aptos Narrow" w:eastAsia="Times New Roman" w:hAnsi="Aptos Narrow" w:cs="Times New Roman"/>
                <w:color w:val="000000"/>
                <w:kern w:val="0"/>
                <w:sz w:val="22"/>
                <w:szCs w:val="22"/>
                <w:lang w:val="es-419"/>
                <w14:ligatures w14:val="none"/>
              </w:rPr>
              <w:t>).</w:t>
            </w:r>
          </w:p>
        </w:tc>
      </w:tr>
    </w:tbl>
    <w:p w14:paraId="26F43CBA" w14:textId="77777777" w:rsidR="00952D14" w:rsidRPr="000A7735" w:rsidRDefault="00952D14" w:rsidP="008E353C">
      <w:pPr>
        <w:jc w:val="both"/>
        <w:rPr>
          <w:lang w:val="es-419"/>
        </w:rPr>
      </w:pPr>
    </w:p>
    <w:p w14:paraId="331D1B04" w14:textId="5F7DEDF6" w:rsidR="005767FA" w:rsidRPr="000A7735" w:rsidRDefault="00C26731" w:rsidP="000A7735">
      <w:pPr>
        <w:pStyle w:val="Ttulo2"/>
        <w:rPr>
          <w:rFonts w:asciiTheme="minorHAnsi" w:hAnsiTheme="minorHAnsi"/>
          <w:sz w:val="24"/>
          <w:szCs w:val="24"/>
          <w:lang w:val="es-419"/>
        </w:rPr>
      </w:pPr>
      <w:r w:rsidRPr="000A7735">
        <w:rPr>
          <w:rFonts w:asciiTheme="minorHAnsi" w:hAnsiTheme="minorHAnsi"/>
          <w:sz w:val="24"/>
          <w:szCs w:val="24"/>
          <w:lang w:val="es-419"/>
        </w:rPr>
        <w:t xml:space="preserve">4.3 </w:t>
      </w:r>
      <w:r w:rsidR="00F15FF7" w:rsidRPr="000A7735">
        <w:rPr>
          <w:rFonts w:asciiTheme="minorHAnsi" w:hAnsiTheme="minorHAnsi"/>
          <w:sz w:val="24"/>
          <w:szCs w:val="24"/>
          <w:lang w:val="es-419"/>
        </w:rPr>
        <w:t>Análisis de datos</w:t>
      </w:r>
    </w:p>
    <w:p w14:paraId="5FF66EE7" w14:textId="60484D7E" w:rsidR="009061D5" w:rsidRDefault="004B6680" w:rsidP="008E353C">
      <w:pPr>
        <w:jc w:val="both"/>
        <w:rPr>
          <w:lang w:val="es-419"/>
        </w:rPr>
        <w:sectPr w:rsidR="009061D5">
          <w:pgSz w:w="12240" w:h="15840"/>
          <w:pgMar w:top="1440" w:right="1440" w:bottom="1440" w:left="1440" w:header="708" w:footer="708" w:gutter="0"/>
          <w:cols w:space="708"/>
          <w:docGrid w:linePitch="360"/>
        </w:sectPr>
      </w:pPr>
      <w:r>
        <w:rPr>
          <w:lang w:val="es-419"/>
        </w:rPr>
        <w:t xml:space="preserve">Debido a </w:t>
      </w:r>
      <w:r w:rsidR="00734B78" w:rsidRPr="000A7735">
        <w:rPr>
          <w:lang w:val="es-419"/>
        </w:rPr>
        <w:t>la</w:t>
      </w:r>
      <w:r>
        <w:rPr>
          <w:lang w:val="es-419"/>
        </w:rPr>
        <w:t xml:space="preserve"> naturaleza de la</w:t>
      </w:r>
      <w:r w:rsidR="00734B78" w:rsidRPr="000A7735">
        <w:rPr>
          <w:lang w:val="es-419"/>
        </w:rPr>
        <w:t xml:space="preserve"> investigación, habrá distintos </w:t>
      </w:r>
      <w:r w:rsidR="00582789">
        <w:rPr>
          <w:lang w:val="es-419"/>
        </w:rPr>
        <w:t xml:space="preserve">tipos </w:t>
      </w:r>
      <w:r w:rsidR="00734B78" w:rsidRPr="000A7735">
        <w:rPr>
          <w:lang w:val="es-419"/>
        </w:rPr>
        <w:t xml:space="preserve">análisis, en función </w:t>
      </w:r>
      <w:r w:rsidR="00AE7FA0" w:rsidRPr="000A7735">
        <w:rPr>
          <w:lang w:val="es-419"/>
        </w:rPr>
        <w:t xml:space="preserve">del tipo de información recolectada. </w:t>
      </w:r>
      <w:r>
        <w:rPr>
          <w:lang w:val="es-419"/>
        </w:rPr>
        <w:t>De esta forma l</w:t>
      </w:r>
      <w:r w:rsidR="00AE7FA0" w:rsidRPr="000A7735">
        <w:rPr>
          <w:lang w:val="es-419"/>
        </w:rPr>
        <w:t xml:space="preserve">a información cualitativa, </w:t>
      </w:r>
      <w:r>
        <w:rPr>
          <w:lang w:val="es-419"/>
        </w:rPr>
        <w:t>se llevará a cabo bajo</w:t>
      </w:r>
      <w:r w:rsidR="00AE7FA0" w:rsidRPr="000A7735">
        <w:rPr>
          <w:lang w:val="es-419"/>
        </w:rPr>
        <w:t xml:space="preserve"> </w:t>
      </w:r>
      <w:r w:rsidR="0095281E" w:rsidRPr="000A7735">
        <w:rPr>
          <w:lang w:val="es-419"/>
        </w:rPr>
        <w:t xml:space="preserve">procedimientos </w:t>
      </w:r>
      <w:r w:rsidR="00AE7FA0" w:rsidRPr="000A7735">
        <w:rPr>
          <w:lang w:val="es-419"/>
        </w:rPr>
        <w:t>de teoría</w:t>
      </w:r>
      <w:r w:rsidR="00AE7FA0">
        <w:rPr>
          <w:lang w:val="es-419"/>
        </w:rPr>
        <w:t xml:space="preserve"> fundamentada para identificar categorías</w:t>
      </w:r>
      <w:r w:rsidR="003D59B5">
        <w:rPr>
          <w:lang w:val="es-419"/>
        </w:rPr>
        <w:t xml:space="preserve">. </w:t>
      </w:r>
      <w:r>
        <w:rPr>
          <w:lang w:val="es-419"/>
        </w:rPr>
        <w:t xml:space="preserve"> Para el estudio de la</w:t>
      </w:r>
      <w:r w:rsidR="003D59B5">
        <w:rPr>
          <w:lang w:val="es-419"/>
        </w:rPr>
        <w:t xml:space="preserve"> información cuantitativa, </w:t>
      </w:r>
      <w:r w:rsidR="00484B0E">
        <w:rPr>
          <w:lang w:val="es-419"/>
        </w:rPr>
        <w:t>se utilizarán estadística</w:t>
      </w:r>
      <w:r>
        <w:rPr>
          <w:lang w:val="es-419"/>
        </w:rPr>
        <w:t>, encuestas y cuestionarios</w:t>
      </w:r>
      <w:r w:rsidR="00484B0E">
        <w:rPr>
          <w:lang w:val="es-419"/>
        </w:rPr>
        <w:t xml:space="preserve"> </w:t>
      </w:r>
      <w:r>
        <w:rPr>
          <w:lang w:val="es-419"/>
        </w:rPr>
        <w:t xml:space="preserve">de perspectiva </w:t>
      </w:r>
      <w:r w:rsidR="00484B0E">
        <w:rPr>
          <w:lang w:val="es-419"/>
        </w:rPr>
        <w:t>descriptivas para dar cuenta de tasas, porcentajes y frecuencias</w:t>
      </w:r>
      <w:r w:rsidR="00D240AC">
        <w:rPr>
          <w:lang w:val="es-419"/>
        </w:rPr>
        <w:t xml:space="preserve"> </w:t>
      </w:r>
      <w:r>
        <w:rPr>
          <w:lang w:val="es-419"/>
        </w:rPr>
        <w:t xml:space="preserve">de </w:t>
      </w:r>
      <w:proofErr w:type="gramStart"/>
      <w:r w:rsidR="000A7735">
        <w:rPr>
          <w:lang w:val="es-419"/>
        </w:rPr>
        <w:t>la tablas</w:t>
      </w:r>
      <w:proofErr w:type="gramEnd"/>
      <w:r w:rsidR="001D1B55">
        <w:rPr>
          <w:lang w:val="es-419"/>
        </w:rPr>
        <w:t xml:space="preserve"> de registro</w:t>
      </w:r>
      <w:r w:rsidR="00D240AC">
        <w:rPr>
          <w:lang w:val="es-419"/>
        </w:rPr>
        <w:t>.</w:t>
      </w:r>
    </w:p>
    <w:p w14:paraId="6FE0F036" w14:textId="7689500A" w:rsidR="00C90272" w:rsidRPr="00CD67A7" w:rsidRDefault="00300027" w:rsidP="0008714D">
      <w:pPr>
        <w:pStyle w:val="Ttulo1"/>
        <w:jc w:val="both"/>
        <w:rPr>
          <w:rFonts w:asciiTheme="minorHAnsi" w:hAnsiTheme="minorHAnsi"/>
          <w:sz w:val="24"/>
          <w:szCs w:val="24"/>
          <w:lang w:val="es-419"/>
        </w:rPr>
      </w:pPr>
      <w:r>
        <w:rPr>
          <w:rFonts w:asciiTheme="minorHAnsi" w:hAnsiTheme="minorHAnsi"/>
          <w:sz w:val="24"/>
          <w:szCs w:val="24"/>
          <w:lang w:val="es-419"/>
        </w:rPr>
        <w:lastRenderedPageBreak/>
        <w:t xml:space="preserve">5. </w:t>
      </w:r>
      <w:r w:rsidR="00C90272" w:rsidRPr="00CD67A7">
        <w:rPr>
          <w:rFonts w:asciiTheme="minorHAnsi" w:hAnsiTheme="minorHAnsi"/>
          <w:sz w:val="24"/>
          <w:szCs w:val="24"/>
          <w:lang w:val="es-419"/>
        </w:rPr>
        <w:t>Cronogram</w:t>
      </w:r>
      <w:r w:rsidR="00052E86">
        <w:rPr>
          <w:rFonts w:asciiTheme="minorHAnsi" w:hAnsiTheme="minorHAnsi"/>
          <w:sz w:val="24"/>
          <w:szCs w:val="24"/>
          <w:lang w:val="es-419"/>
        </w:rPr>
        <w:t>a.</w:t>
      </w:r>
    </w:p>
    <w:p w14:paraId="550EA65A" w14:textId="77777777" w:rsidR="003071F4" w:rsidRDefault="006042B1" w:rsidP="0008714D">
      <w:pPr>
        <w:jc w:val="both"/>
        <w:rPr>
          <w:lang w:val="es-419"/>
        </w:rPr>
      </w:pPr>
      <w:r>
        <w:rPr>
          <w:lang w:val="es-419"/>
        </w:rPr>
        <w:t xml:space="preserve"> </w:t>
      </w:r>
    </w:p>
    <w:tbl>
      <w:tblPr>
        <w:tblW w:w="12950" w:type="dxa"/>
        <w:tblLook w:val="04A0" w:firstRow="1" w:lastRow="0" w:firstColumn="1" w:lastColumn="0" w:noHBand="0" w:noVBand="1"/>
      </w:tblPr>
      <w:tblGrid>
        <w:gridCol w:w="4972"/>
        <w:gridCol w:w="2000"/>
        <w:gridCol w:w="328"/>
        <w:gridCol w:w="333"/>
        <w:gridCol w:w="392"/>
        <w:gridCol w:w="401"/>
        <w:gridCol w:w="359"/>
        <w:gridCol w:w="333"/>
        <w:gridCol w:w="392"/>
        <w:gridCol w:w="401"/>
        <w:gridCol w:w="359"/>
        <w:gridCol w:w="359"/>
        <w:gridCol w:w="392"/>
        <w:gridCol w:w="401"/>
        <w:gridCol w:w="376"/>
        <w:gridCol w:w="359"/>
        <w:gridCol w:w="392"/>
        <w:gridCol w:w="401"/>
      </w:tblGrid>
      <w:tr w:rsidR="003071F4" w:rsidRPr="003071F4" w14:paraId="76E610DB" w14:textId="77777777" w:rsidTr="008E5451">
        <w:trPr>
          <w:trHeight w:val="288"/>
        </w:trPr>
        <w:tc>
          <w:tcPr>
            <w:tcW w:w="50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0B791" w14:textId="77777777" w:rsidR="003071F4" w:rsidRPr="003071F4" w:rsidRDefault="003071F4" w:rsidP="003071F4">
            <w:pPr>
              <w:spacing w:after="0" w:line="240" w:lineRule="auto"/>
              <w:jc w:val="center"/>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Actividades</w:t>
            </w:r>
          </w:p>
        </w:tc>
        <w:tc>
          <w:tcPr>
            <w:tcW w:w="20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F0C98" w14:textId="77777777" w:rsidR="003071F4" w:rsidRPr="003071F4" w:rsidRDefault="003071F4" w:rsidP="003071F4">
            <w:pPr>
              <w:spacing w:after="0" w:line="240" w:lineRule="auto"/>
              <w:jc w:val="center"/>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Fase</w:t>
            </w:r>
          </w:p>
        </w:tc>
        <w:tc>
          <w:tcPr>
            <w:tcW w:w="1457" w:type="dxa"/>
            <w:gridSpan w:val="4"/>
            <w:tcBorders>
              <w:top w:val="single" w:sz="4" w:space="0" w:color="auto"/>
              <w:left w:val="nil"/>
              <w:bottom w:val="single" w:sz="4" w:space="0" w:color="auto"/>
              <w:right w:val="single" w:sz="4" w:space="0" w:color="auto"/>
            </w:tcBorders>
            <w:shd w:val="clear" w:color="auto" w:fill="auto"/>
            <w:noWrap/>
            <w:vAlign w:val="center"/>
            <w:hideMark/>
          </w:tcPr>
          <w:p w14:paraId="2372F1AC" w14:textId="77777777" w:rsidR="003071F4" w:rsidRPr="003071F4" w:rsidRDefault="003071F4" w:rsidP="003071F4">
            <w:pPr>
              <w:spacing w:after="0" w:line="240" w:lineRule="auto"/>
              <w:jc w:val="center"/>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Mes 1</w:t>
            </w:r>
          </w:p>
        </w:tc>
        <w:tc>
          <w:tcPr>
            <w:tcW w:w="1457" w:type="dxa"/>
            <w:gridSpan w:val="4"/>
            <w:tcBorders>
              <w:top w:val="single" w:sz="4" w:space="0" w:color="auto"/>
              <w:left w:val="nil"/>
              <w:bottom w:val="single" w:sz="4" w:space="0" w:color="auto"/>
              <w:right w:val="single" w:sz="4" w:space="0" w:color="auto"/>
            </w:tcBorders>
            <w:shd w:val="clear" w:color="auto" w:fill="auto"/>
            <w:noWrap/>
            <w:vAlign w:val="center"/>
            <w:hideMark/>
          </w:tcPr>
          <w:p w14:paraId="0BAE0DC8" w14:textId="77777777" w:rsidR="003071F4" w:rsidRPr="003071F4" w:rsidRDefault="003071F4" w:rsidP="003071F4">
            <w:pPr>
              <w:spacing w:after="0" w:line="240" w:lineRule="auto"/>
              <w:jc w:val="center"/>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Mes 2</w:t>
            </w:r>
          </w:p>
        </w:tc>
        <w:tc>
          <w:tcPr>
            <w:tcW w:w="1457" w:type="dxa"/>
            <w:gridSpan w:val="4"/>
            <w:tcBorders>
              <w:top w:val="single" w:sz="4" w:space="0" w:color="auto"/>
              <w:left w:val="nil"/>
              <w:bottom w:val="single" w:sz="4" w:space="0" w:color="auto"/>
              <w:right w:val="single" w:sz="4" w:space="0" w:color="auto"/>
            </w:tcBorders>
            <w:shd w:val="clear" w:color="auto" w:fill="auto"/>
            <w:noWrap/>
            <w:vAlign w:val="center"/>
            <w:hideMark/>
          </w:tcPr>
          <w:p w14:paraId="2F537146" w14:textId="77777777" w:rsidR="003071F4" w:rsidRPr="003071F4" w:rsidRDefault="003071F4" w:rsidP="003071F4">
            <w:pPr>
              <w:spacing w:after="0" w:line="240" w:lineRule="auto"/>
              <w:jc w:val="center"/>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Mes 3</w:t>
            </w:r>
          </w:p>
        </w:tc>
        <w:tc>
          <w:tcPr>
            <w:tcW w:w="1457" w:type="dxa"/>
            <w:gridSpan w:val="4"/>
            <w:tcBorders>
              <w:top w:val="single" w:sz="4" w:space="0" w:color="auto"/>
              <w:left w:val="nil"/>
              <w:bottom w:val="single" w:sz="4" w:space="0" w:color="auto"/>
              <w:right w:val="single" w:sz="4" w:space="0" w:color="auto"/>
            </w:tcBorders>
            <w:shd w:val="clear" w:color="auto" w:fill="auto"/>
            <w:noWrap/>
            <w:vAlign w:val="center"/>
            <w:hideMark/>
          </w:tcPr>
          <w:p w14:paraId="2F2D4613" w14:textId="77777777" w:rsidR="003071F4" w:rsidRPr="003071F4" w:rsidRDefault="003071F4" w:rsidP="003071F4">
            <w:pPr>
              <w:spacing w:after="0" w:line="240" w:lineRule="auto"/>
              <w:jc w:val="center"/>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Mes 4</w:t>
            </w:r>
          </w:p>
        </w:tc>
      </w:tr>
      <w:tr w:rsidR="00074201" w:rsidRPr="003071F4" w14:paraId="797DB5F2" w14:textId="77777777" w:rsidTr="008E5451">
        <w:trPr>
          <w:trHeight w:val="288"/>
        </w:trPr>
        <w:tc>
          <w:tcPr>
            <w:tcW w:w="5081" w:type="dxa"/>
            <w:vMerge/>
            <w:tcBorders>
              <w:top w:val="single" w:sz="4" w:space="0" w:color="auto"/>
              <w:left w:val="single" w:sz="4" w:space="0" w:color="auto"/>
              <w:bottom w:val="single" w:sz="4" w:space="0" w:color="auto"/>
              <w:right w:val="single" w:sz="4" w:space="0" w:color="auto"/>
            </w:tcBorders>
            <w:vAlign w:val="center"/>
            <w:hideMark/>
          </w:tcPr>
          <w:p w14:paraId="7321861C" w14:textId="77777777" w:rsidR="003071F4" w:rsidRPr="003071F4" w:rsidRDefault="003071F4" w:rsidP="003071F4">
            <w:pPr>
              <w:spacing w:after="0" w:line="240" w:lineRule="auto"/>
              <w:rPr>
                <w:rFonts w:ascii="Aptos Narrow" w:eastAsia="Times New Roman" w:hAnsi="Aptos Narrow" w:cs="Times New Roman"/>
                <w:b/>
                <w:bCs/>
                <w:color w:val="000000"/>
                <w:kern w:val="0"/>
                <w:sz w:val="22"/>
                <w:szCs w:val="22"/>
                <w14:ligatures w14:val="none"/>
              </w:rPr>
            </w:pPr>
          </w:p>
        </w:tc>
        <w:tc>
          <w:tcPr>
            <w:tcW w:w="2041" w:type="dxa"/>
            <w:vMerge/>
            <w:tcBorders>
              <w:top w:val="single" w:sz="4" w:space="0" w:color="auto"/>
              <w:left w:val="single" w:sz="4" w:space="0" w:color="auto"/>
              <w:bottom w:val="single" w:sz="4" w:space="0" w:color="auto"/>
              <w:right w:val="single" w:sz="4" w:space="0" w:color="auto"/>
            </w:tcBorders>
            <w:vAlign w:val="center"/>
            <w:hideMark/>
          </w:tcPr>
          <w:p w14:paraId="6822D761" w14:textId="77777777" w:rsidR="003071F4" w:rsidRPr="003071F4" w:rsidRDefault="003071F4" w:rsidP="003071F4">
            <w:pPr>
              <w:spacing w:after="0" w:line="240" w:lineRule="auto"/>
              <w:rPr>
                <w:rFonts w:ascii="Aptos Narrow" w:eastAsia="Times New Roman" w:hAnsi="Aptos Narrow" w:cs="Times New Roman"/>
                <w:b/>
                <w:bCs/>
                <w:color w:val="000000"/>
                <w:kern w:val="0"/>
                <w:sz w:val="22"/>
                <w:szCs w:val="22"/>
                <w14:ligatures w14:val="none"/>
              </w:rPr>
            </w:pPr>
          </w:p>
        </w:tc>
        <w:tc>
          <w:tcPr>
            <w:tcW w:w="328" w:type="dxa"/>
            <w:tcBorders>
              <w:top w:val="nil"/>
              <w:left w:val="nil"/>
              <w:bottom w:val="single" w:sz="4" w:space="0" w:color="auto"/>
              <w:right w:val="single" w:sz="4" w:space="0" w:color="auto"/>
            </w:tcBorders>
            <w:shd w:val="clear" w:color="auto" w:fill="auto"/>
            <w:noWrap/>
            <w:vAlign w:val="center"/>
            <w:hideMark/>
          </w:tcPr>
          <w:p w14:paraId="1BADA425" w14:textId="77777777" w:rsidR="003071F4" w:rsidRPr="003071F4" w:rsidRDefault="003071F4" w:rsidP="003071F4">
            <w:pPr>
              <w:spacing w:after="0" w:line="240" w:lineRule="auto"/>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I</w:t>
            </w:r>
          </w:p>
        </w:tc>
        <w:tc>
          <w:tcPr>
            <w:tcW w:w="336" w:type="dxa"/>
            <w:tcBorders>
              <w:top w:val="nil"/>
              <w:left w:val="nil"/>
              <w:bottom w:val="single" w:sz="4" w:space="0" w:color="auto"/>
              <w:right w:val="single" w:sz="4" w:space="0" w:color="auto"/>
            </w:tcBorders>
            <w:shd w:val="clear" w:color="auto" w:fill="auto"/>
            <w:noWrap/>
            <w:vAlign w:val="center"/>
            <w:hideMark/>
          </w:tcPr>
          <w:p w14:paraId="6F7ED53D" w14:textId="77777777" w:rsidR="003071F4" w:rsidRPr="003071F4" w:rsidRDefault="003071F4" w:rsidP="003071F4">
            <w:pPr>
              <w:spacing w:after="0" w:line="240" w:lineRule="auto"/>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II</w:t>
            </w:r>
          </w:p>
        </w:tc>
        <w:tc>
          <w:tcPr>
            <w:tcW w:w="396" w:type="dxa"/>
            <w:tcBorders>
              <w:top w:val="nil"/>
              <w:left w:val="nil"/>
              <w:bottom w:val="single" w:sz="4" w:space="0" w:color="auto"/>
              <w:right w:val="single" w:sz="4" w:space="0" w:color="auto"/>
            </w:tcBorders>
            <w:shd w:val="clear" w:color="auto" w:fill="auto"/>
            <w:noWrap/>
            <w:vAlign w:val="center"/>
            <w:hideMark/>
          </w:tcPr>
          <w:p w14:paraId="6FC76F08" w14:textId="77777777" w:rsidR="003071F4" w:rsidRPr="003071F4" w:rsidRDefault="003071F4" w:rsidP="003071F4">
            <w:pPr>
              <w:spacing w:after="0" w:line="240" w:lineRule="auto"/>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III</w:t>
            </w:r>
          </w:p>
        </w:tc>
        <w:tc>
          <w:tcPr>
            <w:tcW w:w="397" w:type="dxa"/>
            <w:tcBorders>
              <w:top w:val="nil"/>
              <w:left w:val="nil"/>
              <w:bottom w:val="single" w:sz="4" w:space="0" w:color="auto"/>
              <w:right w:val="single" w:sz="4" w:space="0" w:color="auto"/>
            </w:tcBorders>
            <w:shd w:val="clear" w:color="auto" w:fill="auto"/>
            <w:noWrap/>
            <w:vAlign w:val="center"/>
            <w:hideMark/>
          </w:tcPr>
          <w:p w14:paraId="50FB7912" w14:textId="77777777" w:rsidR="003071F4" w:rsidRPr="003071F4" w:rsidRDefault="003071F4" w:rsidP="003071F4">
            <w:pPr>
              <w:spacing w:after="0" w:line="240" w:lineRule="auto"/>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IV</w:t>
            </w:r>
          </w:p>
        </w:tc>
        <w:tc>
          <w:tcPr>
            <w:tcW w:w="328" w:type="dxa"/>
            <w:tcBorders>
              <w:top w:val="nil"/>
              <w:left w:val="nil"/>
              <w:bottom w:val="single" w:sz="4" w:space="0" w:color="auto"/>
              <w:right w:val="single" w:sz="4" w:space="0" w:color="auto"/>
            </w:tcBorders>
            <w:shd w:val="clear" w:color="auto" w:fill="auto"/>
            <w:noWrap/>
            <w:vAlign w:val="center"/>
            <w:hideMark/>
          </w:tcPr>
          <w:p w14:paraId="5A60886C" w14:textId="77777777" w:rsidR="003071F4" w:rsidRPr="003071F4" w:rsidRDefault="003071F4" w:rsidP="003071F4">
            <w:pPr>
              <w:spacing w:after="0" w:line="240" w:lineRule="auto"/>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I</w:t>
            </w:r>
          </w:p>
        </w:tc>
        <w:tc>
          <w:tcPr>
            <w:tcW w:w="336" w:type="dxa"/>
            <w:tcBorders>
              <w:top w:val="nil"/>
              <w:left w:val="nil"/>
              <w:bottom w:val="single" w:sz="4" w:space="0" w:color="auto"/>
              <w:right w:val="single" w:sz="4" w:space="0" w:color="auto"/>
            </w:tcBorders>
            <w:shd w:val="clear" w:color="auto" w:fill="auto"/>
            <w:noWrap/>
            <w:vAlign w:val="center"/>
            <w:hideMark/>
          </w:tcPr>
          <w:p w14:paraId="445E6BC1" w14:textId="77777777" w:rsidR="003071F4" w:rsidRPr="003071F4" w:rsidRDefault="003071F4" w:rsidP="003071F4">
            <w:pPr>
              <w:spacing w:after="0" w:line="240" w:lineRule="auto"/>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II</w:t>
            </w:r>
          </w:p>
        </w:tc>
        <w:tc>
          <w:tcPr>
            <w:tcW w:w="396" w:type="dxa"/>
            <w:tcBorders>
              <w:top w:val="nil"/>
              <w:left w:val="nil"/>
              <w:bottom w:val="single" w:sz="4" w:space="0" w:color="auto"/>
              <w:right w:val="single" w:sz="4" w:space="0" w:color="auto"/>
            </w:tcBorders>
            <w:shd w:val="clear" w:color="auto" w:fill="auto"/>
            <w:noWrap/>
            <w:vAlign w:val="center"/>
            <w:hideMark/>
          </w:tcPr>
          <w:p w14:paraId="7558A0C1" w14:textId="77777777" w:rsidR="003071F4" w:rsidRPr="003071F4" w:rsidRDefault="003071F4" w:rsidP="003071F4">
            <w:pPr>
              <w:spacing w:after="0" w:line="240" w:lineRule="auto"/>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III</w:t>
            </w:r>
          </w:p>
        </w:tc>
        <w:tc>
          <w:tcPr>
            <w:tcW w:w="397" w:type="dxa"/>
            <w:tcBorders>
              <w:top w:val="nil"/>
              <w:left w:val="nil"/>
              <w:bottom w:val="single" w:sz="4" w:space="0" w:color="auto"/>
              <w:right w:val="single" w:sz="4" w:space="0" w:color="auto"/>
            </w:tcBorders>
            <w:shd w:val="clear" w:color="auto" w:fill="auto"/>
            <w:noWrap/>
            <w:vAlign w:val="center"/>
            <w:hideMark/>
          </w:tcPr>
          <w:p w14:paraId="641BFD8E" w14:textId="77777777" w:rsidR="003071F4" w:rsidRPr="003071F4" w:rsidRDefault="003071F4" w:rsidP="003071F4">
            <w:pPr>
              <w:spacing w:after="0" w:line="240" w:lineRule="auto"/>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IV</w:t>
            </w:r>
          </w:p>
        </w:tc>
        <w:tc>
          <w:tcPr>
            <w:tcW w:w="328" w:type="dxa"/>
            <w:tcBorders>
              <w:top w:val="nil"/>
              <w:left w:val="nil"/>
              <w:bottom w:val="single" w:sz="4" w:space="0" w:color="auto"/>
              <w:right w:val="single" w:sz="4" w:space="0" w:color="auto"/>
            </w:tcBorders>
            <w:shd w:val="clear" w:color="auto" w:fill="auto"/>
            <w:noWrap/>
            <w:vAlign w:val="center"/>
            <w:hideMark/>
          </w:tcPr>
          <w:p w14:paraId="20DB0ABA" w14:textId="77777777" w:rsidR="003071F4" w:rsidRPr="003071F4" w:rsidRDefault="003071F4" w:rsidP="003071F4">
            <w:pPr>
              <w:spacing w:after="0" w:line="240" w:lineRule="auto"/>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I</w:t>
            </w:r>
          </w:p>
        </w:tc>
        <w:tc>
          <w:tcPr>
            <w:tcW w:w="336" w:type="dxa"/>
            <w:tcBorders>
              <w:top w:val="nil"/>
              <w:left w:val="nil"/>
              <w:bottom w:val="single" w:sz="4" w:space="0" w:color="auto"/>
              <w:right w:val="single" w:sz="4" w:space="0" w:color="auto"/>
            </w:tcBorders>
            <w:shd w:val="clear" w:color="auto" w:fill="auto"/>
            <w:noWrap/>
            <w:vAlign w:val="center"/>
            <w:hideMark/>
          </w:tcPr>
          <w:p w14:paraId="0E3748C1" w14:textId="77777777" w:rsidR="003071F4" w:rsidRPr="003071F4" w:rsidRDefault="003071F4" w:rsidP="003071F4">
            <w:pPr>
              <w:spacing w:after="0" w:line="240" w:lineRule="auto"/>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II</w:t>
            </w:r>
          </w:p>
        </w:tc>
        <w:tc>
          <w:tcPr>
            <w:tcW w:w="396" w:type="dxa"/>
            <w:tcBorders>
              <w:top w:val="nil"/>
              <w:left w:val="nil"/>
              <w:bottom w:val="single" w:sz="4" w:space="0" w:color="auto"/>
              <w:right w:val="single" w:sz="4" w:space="0" w:color="auto"/>
            </w:tcBorders>
            <w:shd w:val="clear" w:color="auto" w:fill="auto"/>
            <w:noWrap/>
            <w:vAlign w:val="center"/>
            <w:hideMark/>
          </w:tcPr>
          <w:p w14:paraId="79EEDD04" w14:textId="77777777" w:rsidR="003071F4" w:rsidRPr="003071F4" w:rsidRDefault="003071F4" w:rsidP="003071F4">
            <w:pPr>
              <w:spacing w:after="0" w:line="240" w:lineRule="auto"/>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III</w:t>
            </w:r>
          </w:p>
        </w:tc>
        <w:tc>
          <w:tcPr>
            <w:tcW w:w="397" w:type="dxa"/>
            <w:tcBorders>
              <w:top w:val="nil"/>
              <w:left w:val="nil"/>
              <w:bottom w:val="single" w:sz="4" w:space="0" w:color="auto"/>
              <w:right w:val="single" w:sz="4" w:space="0" w:color="auto"/>
            </w:tcBorders>
            <w:shd w:val="clear" w:color="auto" w:fill="auto"/>
            <w:noWrap/>
            <w:vAlign w:val="center"/>
            <w:hideMark/>
          </w:tcPr>
          <w:p w14:paraId="5BA1D88A" w14:textId="77777777" w:rsidR="003071F4" w:rsidRPr="003071F4" w:rsidRDefault="003071F4" w:rsidP="003071F4">
            <w:pPr>
              <w:spacing w:after="0" w:line="240" w:lineRule="auto"/>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IV</w:t>
            </w:r>
          </w:p>
        </w:tc>
        <w:tc>
          <w:tcPr>
            <w:tcW w:w="328" w:type="dxa"/>
            <w:tcBorders>
              <w:top w:val="nil"/>
              <w:left w:val="nil"/>
              <w:bottom w:val="single" w:sz="4" w:space="0" w:color="auto"/>
              <w:right w:val="single" w:sz="4" w:space="0" w:color="auto"/>
            </w:tcBorders>
            <w:shd w:val="clear" w:color="auto" w:fill="auto"/>
            <w:noWrap/>
            <w:vAlign w:val="center"/>
            <w:hideMark/>
          </w:tcPr>
          <w:p w14:paraId="6AFD0A29" w14:textId="77777777" w:rsidR="003071F4" w:rsidRPr="003071F4" w:rsidRDefault="003071F4" w:rsidP="003071F4">
            <w:pPr>
              <w:spacing w:after="0" w:line="240" w:lineRule="auto"/>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I</w:t>
            </w:r>
          </w:p>
        </w:tc>
        <w:tc>
          <w:tcPr>
            <w:tcW w:w="336" w:type="dxa"/>
            <w:tcBorders>
              <w:top w:val="nil"/>
              <w:left w:val="nil"/>
              <w:bottom w:val="single" w:sz="4" w:space="0" w:color="auto"/>
              <w:right w:val="single" w:sz="4" w:space="0" w:color="auto"/>
            </w:tcBorders>
            <w:shd w:val="clear" w:color="auto" w:fill="auto"/>
            <w:noWrap/>
            <w:vAlign w:val="center"/>
            <w:hideMark/>
          </w:tcPr>
          <w:p w14:paraId="087BB38B" w14:textId="77777777" w:rsidR="003071F4" w:rsidRPr="003071F4" w:rsidRDefault="003071F4" w:rsidP="003071F4">
            <w:pPr>
              <w:spacing w:after="0" w:line="240" w:lineRule="auto"/>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II</w:t>
            </w:r>
          </w:p>
        </w:tc>
        <w:tc>
          <w:tcPr>
            <w:tcW w:w="396" w:type="dxa"/>
            <w:tcBorders>
              <w:top w:val="nil"/>
              <w:left w:val="nil"/>
              <w:bottom w:val="single" w:sz="4" w:space="0" w:color="auto"/>
              <w:right w:val="single" w:sz="4" w:space="0" w:color="auto"/>
            </w:tcBorders>
            <w:shd w:val="clear" w:color="auto" w:fill="auto"/>
            <w:noWrap/>
            <w:vAlign w:val="center"/>
            <w:hideMark/>
          </w:tcPr>
          <w:p w14:paraId="0CA39DA9" w14:textId="77777777" w:rsidR="003071F4" w:rsidRPr="003071F4" w:rsidRDefault="003071F4" w:rsidP="003071F4">
            <w:pPr>
              <w:spacing w:after="0" w:line="240" w:lineRule="auto"/>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III</w:t>
            </w:r>
          </w:p>
        </w:tc>
        <w:tc>
          <w:tcPr>
            <w:tcW w:w="397" w:type="dxa"/>
            <w:tcBorders>
              <w:top w:val="nil"/>
              <w:left w:val="nil"/>
              <w:bottom w:val="single" w:sz="4" w:space="0" w:color="auto"/>
              <w:right w:val="single" w:sz="4" w:space="0" w:color="auto"/>
            </w:tcBorders>
            <w:shd w:val="clear" w:color="auto" w:fill="auto"/>
            <w:noWrap/>
            <w:vAlign w:val="center"/>
            <w:hideMark/>
          </w:tcPr>
          <w:p w14:paraId="7BE41EC7" w14:textId="77777777" w:rsidR="003071F4" w:rsidRPr="003071F4" w:rsidRDefault="003071F4" w:rsidP="003071F4">
            <w:pPr>
              <w:spacing w:after="0" w:line="240" w:lineRule="auto"/>
              <w:rPr>
                <w:rFonts w:ascii="Aptos Narrow" w:eastAsia="Times New Roman" w:hAnsi="Aptos Narrow" w:cs="Times New Roman"/>
                <w:b/>
                <w:bCs/>
                <w:color w:val="000000"/>
                <w:kern w:val="0"/>
                <w:sz w:val="22"/>
                <w:szCs w:val="22"/>
                <w14:ligatures w14:val="none"/>
              </w:rPr>
            </w:pPr>
            <w:r w:rsidRPr="003071F4">
              <w:rPr>
                <w:rFonts w:ascii="Aptos Narrow" w:eastAsia="Times New Roman" w:hAnsi="Aptos Narrow" w:cs="Times New Roman"/>
                <w:b/>
                <w:bCs/>
                <w:color w:val="000000"/>
                <w:kern w:val="0"/>
                <w:sz w:val="22"/>
                <w:szCs w:val="22"/>
                <w14:ligatures w14:val="none"/>
              </w:rPr>
              <w:t>IV</w:t>
            </w:r>
          </w:p>
        </w:tc>
      </w:tr>
      <w:tr w:rsidR="00074201" w:rsidRPr="003071F4" w14:paraId="76DC9C40" w14:textId="77777777" w:rsidTr="008E5451">
        <w:trPr>
          <w:trHeight w:val="288"/>
        </w:trPr>
        <w:tc>
          <w:tcPr>
            <w:tcW w:w="5081" w:type="dxa"/>
            <w:tcBorders>
              <w:top w:val="nil"/>
              <w:left w:val="single" w:sz="4" w:space="0" w:color="auto"/>
              <w:bottom w:val="single" w:sz="4" w:space="0" w:color="auto"/>
              <w:right w:val="single" w:sz="4" w:space="0" w:color="auto"/>
            </w:tcBorders>
            <w:shd w:val="clear" w:color="auto" w:fill="auto"/>
            <w:noWrap/>
            <w:vAlign w:val="center"/>
          </w:tcPr>
          <w:p w14:paraId="1B9C87A8" w14:textId="52B69F4A" w:rsidR="008E5451" w:rsidRPr="003071F4" w:rsidRDefault="008E5451" w:rsidP="008E5451">
            <w:pPr>
              <w:spacing w:after="0" w:line="240" w:lineRule="auto"/>
              <w:rPr>
                <w:rFonts w:ascii="Aptos Narrow" w:eastAsia="Times New Roman" w:hAnsi="Aptos Narrow" w:cs="Times New Roman"/>
                <w:color w:val="000000"/>
                <w:kern w:val="0"/>
                <w:sz w:val="22"/>
                <w:szCs w:val="22"/>
                <w:lang w:val="es-419"/>
                <w14:ligatures w14:val="none"/>
              </w:rPr>
            </w:pPr>
            <w:r w:rsidRPr="003071F4">
              <w:rPr>
                <w:rFonts w:ascii="Aptos Narrow" w:eastAsia="Times New Roman" w:hAnsi="Aptos Narrow" w:cs="Times New Roman"/>
                <w:color w:val="000000"/>
                <w:kern w:val="0"/>
                <w:sz w:val="22"/>
                <w:szCs w:val="22"/>
                <w:lang w:val="es-419"/>
                <w14:ligatures w14:val="none"/>
              </w:rPr>
              <w:t>Registro en diarios de campo de la observación no participante</w:t>
            </w:r>
          </w:p>
        </w:tc>
        <w:tc>
          <w:tcPr>
            <w:tcW w:w="2041" w:type="dxa"/>
            <w:tcBorders>
              <w:top w:val="nil"/>
              <w:left w:val="nil"/>
              <w:bottom w:val="single" w:sz="4" w:space="0" w:color="auto"/>
              <w:right w:val="single" w:sz="4" w:space="0" w:color="auto"/>
            </w:tcBorders>
            <w:shd w:val="clear" w:color="auto" w:fill="auto"/>
            <w:noWrap/>
            <w:vAlign w:val="center"/>
          </w:tcPr>
          <w:p w14:paraId="5F0CF3AC" w14:textId="4309B7C5"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Transversal</w:t>
            </w:r>
          </w:p>
        </w:tc>
        <w:tc>
          <w:tcPr>
            <w:tcW w:w="328" w:type="dxa"/>
            <w:tcBorders>
              <w:top w:val="nil"/>
              <w:left w:val="nil"/>
              <w:bottom w:val="single" w:sz="4" w:space="0" w:color="auto"/>
              <w:right w:val="single" w:sz="4" w:space="0" w:color="auto"/>
            </w:tcBorders>
            <w:shd w:val="clear" w:color="auto" w:fill="auto"/>
            <w:noWrap/>
            <w:vAlign w:val="center"/>
          </w:tcPr>
          <w:p w14:paraId="0EECFDCE" w14:textId="66DBCAE5"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36" w:type="dxa"/>
            <w:tcBorders>
              <w:top w:val="nil"/>
              <w:left w:val="nil"/>
              <w:bottom w:val="single" w:sz="4" w:space="0" w:color="auto"/>
              <w:right w:val="single" w:sz="4" w:space="0" w:color="auto"/>
            </w:tcBorders>
            <w:shd w:val="clear" w:color="auto" w:fill="auto"/>
            <w:noWrap/>
            <w:vAlign w:val="center"/>
          </w:tcPr>
          <w:p w14:paraId="34D18607" w14:textId="1903943A"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96" w:type="dxa"/>
            <w:tcBorders>
              <w:top w:val="nil"/>
              <w:left w:val="nil"/>
              <w:bottom w:val="single" w:sz="4" w:space="0" w:color="auto"/>
              <w:right w:val="single" w:sz="4" w:space="0" w:color="auto"/>
            </w:tcBorders>
            <w:shd w:val="clear" w:color="auto" w:fill="auto"/>
            <w:noWrap/>
            <w:vAlign w:val="center"/>
          </w:tcPr>
          <w:p w14:paraId="650F8B3D" w14:textId="395A312A"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97" w:type="dxa"/>
            <w:tcBorders>
              <w:top w:val="nil"/>
              <w:left w:val="nil"/>
              <w:bottom w:val="single" w:sz="4" w:space="0" w:color="auto"/>
              <w:right w:val="single" w:sz="4" w:space="0" w:color="auto"/>
            </w:tcBorders>
            <w:shd w:val="clear" w:color="auto" w:fill="auto"/>
            <w:noWrap/>
            <w:vAlign w:val="center"/>
          </w:tcPr>
          <w:p w14:paraId="205D950E" w14:textId="541CE5A8"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28" w:type="dxa"/>
            <w:tcBorders>
              <w:top w:val="nil"/>
              <w:left w:val="nil"/>
              <w:bottom w:val="single" w:sz="4" w:space="0" w:color="auto"/>
              <w:right w:val="single" w:sz="4" w:space="0" w:color="auto"/>
            </w:tcBorders>
            <w:shd w:val="clear" w:color="auto" w:fill="auto"/>
            <w:noWrap/>
            <w:vAlign w:val="center"/>
          </w:tcPr>
          <w:p w14:paraId="412BF129" w14:textId="73A35038"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36" w:type="dxa"/>
            <w:tcBorders>
              <w:top w:val="nil"/>
              <w:left w:val="nil"/>
              <w:bottom w:val="single" w:sz="4" w:space="0" w:color="auto"/>
              <w:right w:val="single" w:sz="4" w:space="0" w:color="auto"/>
            </w:tcBorders>
            <w:shd w:val="clear" w:color="auto" w:fill="auto"/>
            <w:noWrap/>
            <w:vAlign w:val="center"/>
          </w:tcPr>
          <w:p w14:paraId="4DCF78C7" w14:textId="5B496DA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96" w:type="dxa"/>
            <w:tcBorders>
              <w:top w:val="nil"/>
              <w:left w:val="nil"/>
              <w:bottom w:val="single" w:sz="4" w:space="0" w:color="auto"/>
              <w:right w:val="single" w:sz="4" w:space="0" w:color="auto"/>
            </w:tcBorders>
            <w:shd w:val="clear" w:color="auto" w:fill="auto"/>
            <w:noWrap/>
            <w:vAlign w:val="center"/>
          </w:tcPr>
          <w:p w14:paraId="2B593DB1" w14:textId="2B007C81"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97" w:type="dxa"/>
            <w:tcBorders>
              <w:top w:val="nil"/>
              <w:left w:val="nil"/>
              <w:bottom w:val="single" w:sz="4" w:space="0" w:color="auto"/>
              <w:right w:val="single" w:sz="4" w:space="0" w:color="auto"/>
            </w:tcBorders>
            <w:shd w:val="clear" w:color="auto" w:fill="auto"/>
            <w:noWrap/>
            <w:vAlign w:val="center"/>
          </w:tcPr>
          <w:p w14:paraId="19A06926" w14:textId="4CB53CBA"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28" w:type="dxa"/>
            <w:tcBorders>
              <w:top w:val="nil"/>
              <w:left w:val="nil"/>
              <w:bottom w:val="single" w:sz="4" w:space="0" w:color="auto"/>
              <w:right w:val="single" w:sz="4" w:space="0" w:color="auto"/>
            </w:tcBorders>
            <w:shd w:val="clear" w:color="auto" w:fill="auto"/>
            <w:noWrap/>
            <w:vAlign w:val="center"/>
          </w:tcPr>
          <w:p w14:paraId="39EE92F9" w14:textId="5FE77992"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36" w:type="dxa"/>
            <w:tcBorders>
              <w:top w:val="nil"/>
              <w:left w:val="nil"/>
              <w:bottom w:val="single" w:sz="4" w:space="0" w:color="auto"/>
              <w:right w:val="single" w:sz="4" w:space="0" w:color="auto"/>
            </w:tcBorders>
            <w:shd w:val="clear" w:color="auto" w:fill="auto"/>
            <w:noWrap/>
            <w:vAlign w:val="center"/>
          </w:tcPr>
          <w:p w14:paraId="10892ED4" w14:textId="4E2FB340"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96" w:type="dxa"/>
            <w:tcBorders>
              <w:top w:val="nil"/>
              <w:left w:val="nil"/>
              <w:bottom w:val="single" w:sz="4" w:space="0" w:color="auto"/>
              <w:right w:val="single" w:sz="4" w:space="0" w:color="auto"/>
            </w:tcBorders>
            <w:shd w:val="clear" w:color="auto" w:fill="auto"/>
            <w:noWrap/>
            <w:vAlign w:val="center"/>
          </w:tcPr>
          <w:p w14:paraId="79D642B8" w14:textId="16FC7698"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97" w:type="dxa"/>
            <w:tcBorders>
              <w:top w:val="nil"/>
              <w:left w:val="nil"/>
              <w:bottom w:val="single" w:sz="4" w:space="0" w:color="auto"/>
              <w:right w:val="single" w:sz="4" w:space="0" w:color="auto"/>
            </w:tcBorders>
            <w:shd w:val="clear" w:color="auto" w:fill="auto"/>
            <w:noWrap/>
            <w:vAlign w:val="center"/>
          </w:tcPr>
          <w:p w14:paraId="2BCA8687" w14:textId="6E5E5E9C"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28" w:type="dxa"/>
            <w:tcBorders>
              <w:top w:val="nil"/>
              <w:left w:val="nil"/>
              <w:bottom w:val="single" w:sz="4" w:space="0" w:color="auto"/>
              <w:right w:val="single" w:sz="4" w:space="0" w:color="auto"/>
            </w:tcBorders>
            <w:shd w:val="clear" w:color="auto" w:fill="auto"/>
            <w:noWrap/>
            <w:vAlign w:val="center"/>
          </w:tcPr>
          <w:p w14:paraId="1397C249" w14:textId="50F54DF3"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
        </w:tc>
        <w:tc>
          <w:tcPr>
            <w:tcW w:w="336" w:type="dxa"/>
            <w:tcBorders>
              <w:top w:val="nil"/>
              <w:left w:val="nil"/>
              <w:bottom w:val="single" w:sz="4" w:space="0" w:color="auto"/>
              <w:right w:val="single" w:sz="4" w:space="0" w:color="auto"/>
            </w:tcBorders>
            <w:shd w:val="clear" w:color="auto" w:fill="auto"/>
            <w:noWrap/>
            <w:vAlign w:val="center"/>
          </w:tcPr>
          <w:p w14:paraId="40052ACF" w14:textId="723AB316"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
        </w:tc>
        <w:tc>
          <w:tcPr>
            <w:tcW w:w="396" w:type="dxa"/>
            <w:tcBorders>
              <w:top w:val="nil"/>
              <w:left w:val="nil"/>
              <w:bottom w:val="single" w:sz="4" w:space="0" w:color="auto"/>
              <w:right w:val="single" w:sz="4" w:space="0" w:color="auto"/>
            </w:tcBorders>
            <w:shd w:val="clear" w:color="auto" w:fill="auto"/>
            <w:noWrap/>
            <w:vAlign w:val="center"/>
          </w:tcPr>
          <w:p w14:paraId="21481B32" w14:textId="11547F4E"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
        </w:tc>
        <w:tc>
          <w:tcPr>
            <w:tcW w:w="397" w:type="dxa"/>
            <w:tcBorders>
              <w:top w:val="nil"/>
              <w:left w:val="nil"/>
              <w:bottom w:val="single" w:sz="4" w:space="0" w:color="auto"/>
              <w:right w:val="single" w:sz="4" w:space="0" w:color="auto"/>
            </w:tcBorders>
            <w:shd w:val="clear" w:color="auto" w:fill="auto"/>
            <w:noWrap/>
            <w:vAlign w:val="center"/>
          </w:tcPr>
          <w:p w14:paraId="66481864" w14:textId="71A499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
        </w:tc>
      </w:tr>
      <w:tr w:rsidR="00074201" w:rsidRPr="003071F4" w14:paraId="3A840ABB" w14:textId="77777777" w:rsidTr="008E5451">
        <w:trPr>
          <w:trHeight w:val="288"/>
        </w:trPr>
        <w:tc>
          <w:tcPr>
            <w:tcW w:w="5081" w:type="dxa"/>
            <w:tcBorders>
              <w:top w:val="nil"/>
              <w:left w:val="single" w:sz="4" w:space="0" w:color="auto"/>
              <w:bottom w:val="single" w:sz="4" w:space="0" w:color="auto"/>
              <w:right w:val="single" w:sz="4" w:space="0" w:color="auto"/>
            </w:tcBorders>
            <w:shd w:val="clear" w:color="auto" w:fill="auto"/>
            <w:noWrap/>
            <w:vAlign w:val="center"/>
            <w:hideMark/>
          </w:tcPr>
          <w:p w14:paraId="66B9F647"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lang w:val="es-419"/>
                <w14:ligatures w14:val="none"/>
              </w:rPr>
            </w:pPr>
            <w:r w:rsidRPr="003071F4">
              <w:rPr>
                <w:rFonts w:ascii="Aptos Narrow" w:eastAsia="Times New Roman" w:hAnsi="Aptos Narrow" w:cs="Times New Roman"/>
                <w:color w:val="000000"/>
                <w:kern w:val="0"/>
                <w:sz w:val="22"/>
                <w:szCs w:val="22"/>
                <w:lang w:val="es-419"/>
                <w14:ligatures w14:val="none"/>
              </w:rPr>
              <w:t>Diseño de las entrevistas semiestructuradas</w:t>
            </w:r>
          </w:p>
        </w:tc>
        <w:tc>
          <w:tcPr>
            <w:tcW w:w="2041" w:type="dxa"/>
            <w:tcBorders>
              <w:top w:val="nil"/>
              <w:left w:val="nil"/>
              <w:bottom w:val="single" w:sz="4" w:space="0" w:color="auto"/>
              <w:right w:val="single" w:sz="4" w:space="0" w:color="auto"/>
            </w:tcBorders>
            <w:shd w:val="clear" w:color="auto" w:fill="auto"/>
            <w:noWrap/>
            <w:vAlign w:val="center"/>
            <w:hideMark/>
          </w:tcPr>
          <w:p w14:paraId="0729FB4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Diagnóstico</w:t>
            </w:r>
            <w:proofErr w:type="spellEnd"/>
          </w:p>
        </w:tc>
        <w:tc>
          <w:tcPr>
            <w:tcW w:w="328" w:type="dxa"/>
            <w:tcBorders>
              <w:top w:val="nil"/>
              <w:left w:val="nil"/>
              <w:bottom w:val="single" w:sz="4" w:space="0" w:color="auto"/>
              <w:right w:val="single" w:sz="4" w:space="0" w:color="auto"/>
            </w:tcBorders>
            <w:shd w:val="clear" w:color="auto" w:fill="auto"/>
            <w:noWrap/>
            <w:vAlign w:val="center"/>
            <w:hideMark/>
          </w:tcPr>
          <w:p w14:paraId="7098B0F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36" w:type="dxa"/>
            <w:tcBorders>
              <w:top w:val="nil"/>
              <w:left w:val="nil"/>
              <w:bottom w:val="single" w:sz="4" w:space="0" w:color="auto"/>
              <w:right w:val="single" w:sz="4" w:space="0" w:color="auto"/>
            </w:tcBorders>
            <w:shd w:val="clear" w:color="auto" w:fill="auto"/>
            <w:noWrap/>
            <w:vAlign w:val="center"/>
            <w:hideMark/>
          </w:tcPr>
          <w:p w14:paraId="2CC926EE" w14:textId="04D3CDF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3BE74B68"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3344B18B"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6D5BF663"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7C082C7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609E149D"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2B89A6F9"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5AD7736D"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1673F5B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79A539A6"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52A197E7"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1C4D69D6"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60E2065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5A192784"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120DE7D8"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r>
      <w:tr w:rsidR="00074201" w:rsidRPr="003071F4" w14:paraId="7E0B7B0D" w14:textId="77777777" w:rsidTr="008E5451">
        <w:trPr>
          <w:trHeight w:val="288"/>
        </w:trPr>
        <w:tc>
          <w:tcPr>
            <w:tcW w:w="5081" w:type="dxa"/>
            <w:tcBorders>
              <w:top w:val="nil"/>
              <w:left w:val="single" w:sz="4" w:space="0" w:color="auto"/>
              <w:bottom w:val="single" w:sz="4" w:space="0" w:color="auto"/>
              <w:right w:val="single" w:sz="4" w:space="0" w:color="auto"/>
            </w:tcBorders>
            <w:shd w:val="clear" w:color="auto" w:fill="auto"/>
            <w:noWrap/>
            <w:vAlign w:val="center"/>
            <w:hideMark/>
          </w:tcPr>
          <w:p w14:paraId="769C89C9"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lang w:val="es-419"/>
                <w14:ligatures w14:val="none"/>
              </w:rPr>
            </w:pPr>
            <w:r w:rsidRPr="003071F4">
              <w:rPr>
                <w:rFonts w:ascii="Aptos Narrow" w:eastAsia="Times New Roman" w:hAnsi="Aptos Narrow" w:cs="Times New Roman"/>
                <w:color w:val="000000"/>
                <w:kern w:val="0"/>
                <w:sz w:val="22"/>
                <w:szCs w:val="22"/>
                <w:lang w:val="es-419"/>
                <w14:ligatures w14:val="none"/>
              </w:rPr>
              <w:t>Identificación y selección de los entrevistados</w:t>
            </w:r>
          </w:p>
        </w:tc>
        <w:tc>
          <w:tcPr>
            <w:tcW w:w="2041" w:type="dxa"/>
            <w:tcBorders>
              <w:top w:val="nil"/>
              <w:left w:val="nil"/>
              <w:bottom w:val="single" w:sz="4" w:space="0" w:color="auto"/>
              <w:right w:val="single" w:sz="4" w:space="0" w:color="auto"/>
            </w:tcBorders>
            <w:shd w:val="clear" w:color="auto" w:fill="auto"/>
            <w:noWrap/>
            <w:vAlign w:val="center"/>
            <w:hideMark/>
          </w:tcPr>
          <w:p w14:paraId="6E5EECC3"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Diagnóstico</w:t>
            </w:r>
            <w:proofErr w:type="spellEnd"/>
          </w:p>
        </w:tc>
        <w:tc>
          <w:tcPr>
            <w:tcW w:w="328" w:type="dxa"/>
            <w:tcBorders>
              <w:top w:val="nil"/>
              <w:left w:val="nil"/>
              <w:bottom w:val="single" w:sz="4" w:space="0" w:color="auto"/>
              <w:right w:val="single" w:sz="4" w:space="0" w:color="auto"/>
            </w:tcBorders>
            <w:shd w:val="clear" w:color="auto" w:fill="auto"/>
            <w:noWrap/>
            <w:vAlign w:val="center"/>
            <w:hideMark/>
          </w:tcPr>
          <w:p w14:paraId="4AADE1B6"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0BB8DA1D" w14:textId="4C913035" w:rsidR="008E5451" w:rsidRPr="003071F4" w:rsidRDefault="004B6680" w:rsidP="008E5451">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x</w:t>
            </w:r>
          </w:p>
        </w:tc>
        <w:tc>
          <w:tcPr>
            <w:tcW w:w="396" w:type="dxa"/>
            <w:tcBorders>
              <w:top w:val="nil"/>
              <w:left w:val="nil"/>
              <w:bottom w:val="single" w:sz="4" w:space="0" w:color="auto"/>
              <w:right w:val="single" w:sz="4" w:space="0" w:color="auto"/>
            </w:tcBorders>
            <w:shd w:val="clear" w:color="auto" w:fill="auto"/>
            <w:noWrap/>
            <w:vAlign w:val="center"/>
            <w:hideMark/>
          </w:tcPr>
          <w:p w14:paraId="4D943997"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4A723264"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1A040CAF"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28674DB3"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1E1C816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469C264D"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6F763D6C"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261F563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1B3A565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280E23F7"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41867998"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5EF3A544"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441814DE"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6AE56974"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r>
      <w:tr w:rsidR="00074201" w:rsidRPr="003071F4" w14:paraId="4EAA0CC8" w14:textId="77777777" w:rsidTr="008E5451">
        <w:trPr>
          <w:trHeight w:val="288"/>
        </w:trPr>
        <w:tc>
          <w:tcPr>
            <w:tcW w:w="5081" w:type="dxa"/>
            <w:tcBorders>
              <w:top w:val="nil"/>
              <w:left w:val="single" w:sz="4" w:space="0" w:color="auto"/>
              <w:bottom w:val="single" w:sz="4" w:space="0" w:color="auto"/>
              <w:right w:val="single" w:sz="4" w:space="0" w:color="auto"/>
            </w:tcBorders>
            <w:shd w:val="clear" w:color="auto" w:fill="auto"/>
            <w:noWrap/>
            <w:vAlign w:val="center"/>
            <w:hideMark/>
          </w:tcPr>
          <w:p w14:paraId="197CA1ED"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Implementación</w:t>
            </w:r>
            <w:proofErr w:type="spellEnd"/>
            <w:r w:rsidRPr="003071F4">
              <w:rPr>
                <w:rFonts w:ascii="Aptos Narrow" w:eastAsia="Times New Roman" w:hAnsi="Aptos Narrow" w:cs="Times New Roman"/>
                <w:color w:val="000000"/>
                <w:kern w:val="0"/>
                <w:sz w:val="22"/>
                <w:szCs w:val="22"/>
                <w14:ligatures w14:val="none"/>
              </w:rPr>
              <w:t xml:space="preserve"> de </w:t>
            </w:r>
            <w:proofErr w:type="spellStart"/>
            <w:r w:rsidRPr="003071F4">
              <w:rPr>
                <w:rFonts w:ascii="Aptos Narrow" w:eastAsia="Times New Roman" w:hAnsi="Aptos Narrow" w:cs="Times New Roman"/>
                <w:color w:val="000000"/>
                <w:kern w:val="0"/>
                <w:sz w:val="22"/>
                <w:szCs w:val="22"/>
                <w14:ligatures w14:val="none"/>
              </w:rPr>
              <w:t>entrevistas</w:t>
            </w:r>
            <w:proofErr w:type="spellEnd"/>
            <w:r w:rsidRPr="003071F4">
              <w:rPr>
                <w:rFonts w:ascii="Aptos Narrow" w:eastAsia="Times New Roman" w:hAnsi="Aptos Narrow" w:cs="Times New Roman"/>
                <w:color w:val="000000"/>
                <w:kern w:val="0"/>
                <w:sz w:val="22"/>
                <w:szCs w:val="22"/>
                <w14:ligatures w14:val="none"/>
              </w:rPr>
              <w:t xml:space="preserve"> </w:t>
            </w:r>
            <w:proofErr w:type="spellStart"/>
            <w:r w:rsidRPr="003071F4">
              <w:rPr>
                <w:rFonts w:ascii="Aptos Narrow" w:eastAsia="Times New Roman" w:hAnsi="Aptos Narrow" w:cs="Times New Roman"/>
                <w:color w:val="000000"/>
                <w:kern w:val="0"/>
                <w:sz w:val="22"/>
                <w:szCs w:val="22"/>
                <w14:ligatures w14:val="none"/>
              </w:rPr>
              <w:t>semiestructuradas</w:t>
            </w:r>
            <w:proofErr w:type="spellEnd"/>
          </w:p>
        </w:tc>
        <w:tc>
          <w:tcPr>
            <w:tcW w:w="2041" w:type="dxa"/>
            <w:tcBorders>
              <w:top w:val="nil"/>
              <w:left w:val="nil"/>
              <w:bottom w:val="single" w:sz="4" w:space="0" w:color="auto"/>
              <w:right w:val="single" w:sz="4" w:space="0" w:color="auto"/>
            </w:tcBorders>
            <w:shd w:val="clear" w:color="auto" w:fill="auto"/>
            <w:noWrap/>
            <w:vAlign w:val="center"/>
            <w:hideMark/>
          </w:tcPr>
          <w:p w14:paraId="5D5CD2D8"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Diagnóstico</w:t>
            </w:r>
            <w:proofErr w:type="spellEnd"/>
          </w:p>
        </w:tc>
        <w:tc>
          <w:tcPr>
            <w:tcW w:w="328" w:type="dxa"/>
            <w:tcBorders>
              <w:top w:val="nil"/>
              <w:left w:val="nil"/>
              <w:bottom w:val="single" w:sz="4" w:space="0" w:color="auto"/>
              <w:right w:val="single" w:sz="4" w:space="0" w:color="auto"/>
            </w:tcBorders>
            <w:shd w:val="clear" w:color="auto" w:fill="auto"/>
            <w:noWrap/>
            <w:vAlign w:val="center"/>
            <w:hideMark/>
          </w:tcPr>
          <w:p w14:paraId="4D1188D3"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34BAF71F"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03A72C65"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97" w:type="dxa"/>
            <w:tcBorders>
              <w:top w:val="nil"/>
              <w:left w:val="nil"/>
              <w:bottom w:val="single" w:sz="4" w:space="0" w:color="auto"/>
              <w:right w:val="single" w:sz="4" w:space="0" w:color="auto"/>
            </w:tcBorders>
            <w:shd w:val="clear" w:color="auto" w:fill="auto"/>
            <w:noWrap/>
            <w:vAlign w:val="center"/>
            <w:hideMark/>
          </w:tcPr>
          <w:p w14:paraId="3F5EC0C9" w14:textId="7A5B94B5"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4B6680">
              <w:rPr>
                <w:rFonts w:ascii="Aptos Narrow" w:eastAsia="Times New Roman" w:hAnsi="Aptos Narrow" w:cs="Times New Roman"/>
                <w:color w:val="000000"/>
                <w:kern w:val="0"/>
                <w:sz w:val="22"/>
                <w:szCs w:val="22"/>
                <w14:ligatures w14:val="none"/>
              </w:rPr>
              <w:t>X</w:t>
            </w:r>
          </w:p>
        </w:tc>
        <w:tc>
          <w:tcPr>
            <w:tcW w:w="328" w:type="dxa"/>
            <w:tcBorders>
              <w:top w:val="nil"/>
              <w:left w:val="nil"/>
              <w:bottom w:val="single" w:sz="4" w:space="0" w:color="auto"/>
              <w:right w:val="single" w:sz="4" w:space="0" w:color="auto"/>
            </w:tcBorders>
            <w:shd w:val="clear" w:color="auto" w:fill="auto"/>
            <w:noWrap/>
            <w:vAlign w:val="center"/>
            <w:hideMark/>
          </w:tcPr>
          <w:p w14:paraId="3116AB4C"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4DB6590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67813F65"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646A033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52097885"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50615A9C"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41DDF9C6"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7BC3F85E"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281C2D6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5C05A63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5FC5C2B3"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40CB348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r>
      <w:tr w:rsidR="00074201" w:rsidRPr="003071F4" w14:paraId="6E571D67" w14:textId="77777777" w:rsidTr="008E5451">
        <w:trPr>
          <w:trHeight w:val="288"/>
        </w:trPr>
        <w:tc>
          <w:tcPr>
            <w:tcW w:w="5081" w:type="dxa"/>
            <w:tcBorders>
              <w:top w:val="nil"/>
              <w:left w:val="single" w:sz="4" w:space="0" w:color="auto"/>
              <w:bottom w:val="single" w:sz="4" w:space="0" w:color="auto"/>
              <w:right w:val="single" w:sz="4" w:space="0" w:color="auto"/>
            </w:tcBorders>
            <w:shd w:val="clear" w:color="auto" w:fill="auto"/>
            <w:noWrap/>
            <w:vAlign w:val="center"/>
            <w:hideMark/>
          </w:tcPr>
          <w:p w14:paraId="6CB93F47"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Procesamiento</w:t>
            </w:r>
            <w:proofErr w:type="spellEnd"/>
            <w:r w:rsidRPr="003071F4">
              <w:rPr>
                <w:rFonts w:ascii="Aptos Narrow" w:eastAsia="Times New Roman" w:hAnsi="Aptos Narrow" w:cs="Times New Roman"/>
                <w:color w:val="000000"/>
                <w:kern w:val="0"/>
                <w:sz w:val="22"/>
                <w:szCs w:val="22"/>
                <w14:ligatures w14:val="none"/>
              </w:rPr>
              <w:t xml:space="preserve"> de </w:t>
            </w:r>
            <w:proofErr w:type="spellStart"/>
            <w:r w:rsidRPr="003071F4">
              <w:rPr>
                <w:rFonts w:ascii="Aptos Narrow" w:eastAsia="Times New Roman" w:hAnsi="Aptos Narrow" w:cs="Times New Roman"/>
                <w:color w:val="000000"/>
                <w:kern w:val="0"/>
                <w:sz w:val="22"/>
                <w:szCs w:val="22"/>
                <w14:ligatures w14:val="none"/>
              </w:rPr>
              <w:t>datos</w:t>
            </w:r>
            <w:proofErr w:type="spellEnd"/>
          </w:p>
        </w:tc>
        <w:tc>
          <w:tcPr>
            <w:tcW w:w="2041" w:type="dxa"/>
            <w:tcBorders>
              <w:top w:val="nil"/>
              <w:left w:val="nil"/>
              <w:bottom w:val="single" w:sz="4" w:space="0" w:color="auto"/>
              <w:right w:val="single" w:sz="4" w:space="0" w:color="auto"/>
            </w:tcBorders>
            <w:shd w:val="clear" w:color="auto" w:fill="auto"/>
            <w:noWrap/>
            <w:vAlign w:val="center"/>
            <w:hideMark/>
          </w:tcPr>
          <w:p w14:paraId="19BD72D8"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Diagnóstico</w:t>
            </w:r>
            <w:proofErr w:type="spellEnd"/>
          </w:p>
        </w:tc>
        <w:tc>
          <w:tcPr>
            <w:tcW w:w="328" w:type="dxa"/>
            <w:tcBorders>
              <w:top w:val="nil"/>
              <w:left w:val="nil"/>
              <w:bottom w:val="single" w:sz="4" w:space="0" w:color="auto"/>
              <w:right w:val="single" w:sz="4" w:space="0" w:color="auto"/>
            </w:tcBorders>
            <w:shd w:val="clear" w:color="auto" w:fill="auto"/>
            <w:noWrap/>
            <w:vAlign w:val="center"/>
            <w:hideMark/>
          </w:tcPr>
          <w:p w14:paraId="13EB794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4B97493E"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05E1A3D2" w14:textId="2664DCD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
        </w:tc>
        <w:tc>
          <w:tcPr>
            <w:tcW w:w="397" w:type="dxa"/>
            <w:tcBorders>
              <w:top w:val="nil"/>
              <w:left w:val="nil"/>
              <w:bottom w:val="single" w:sz="4" w:space="0" w:color="auto"/>
              <w:right w:val="single" w:sz="4" w:space="0" w:color="auto"/>
            </w:tcBorders>
            <w:shd w:val="clear" w:color="auto" w:fill="auto"/>
            <w:noWrap/>
            <w:vAlign w:val="center"/>
            <w:hideMark/>
          </w:tcPr>
          <w:p w14:paraId="3C567007"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28" w:type="dxa"/>
            <w:tcBorders>
              <w:top w:val="nil"/>
              <w:left w:val="nil"/>
              <w:bottom w:val="single" w:sz="4" w:space="0" w:color="auto"/>
              <w:right w:val="single" w:sz="4" w:space="0" w:color="auto"/>
            </w:tcBorders>
            <w:shd w:val="clear" w:color="auto" w:fill="auto"/>
            <w:noWrap/>
            <w:vAlign w:val="center"/>
            <w:hideMark/>
          </w:tcPr>
          <w:p w14:paraId="5B1493FC" w14:textId="0678EBF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4B6680">
              <w:rPr>
                <w:rFonts w:ascii="Aptos Narrow" w:eastAsia="Times New Roman" w:hAnsi="Aptos Narrow" w:cs="Times New Roman"/>
                <w:color w:val="000000"/>
                <w:kern w:val="0"/>
                <w:sz w:val="22"/>
                <w:szCs w:val="22"/>
                <w14:ligatures w14:val="none"/>
              </w:rPr>
              <w:t>x</w:t>
            </w:r>
          </w:p>
        </w:tc>
        <w:tc>
          <w:tcPr>
            <w:tcW w:w="336" w:type="dxa"/>
            <w:tcBorders>
              <w:top w:val="nil"/>
              <w:left w:val="nil"/>
              <w:bottom w:val="single" w:sz="4" w:space="0" w:color="auto"/>
              <w:right w:val="single" w:sz="4" w:space="0" w:color="auto"/>
            </w:tcBorders>
            <w:shd w:val="clear" w:color="auto" w:fill="auto"/>
            <w:noWrap/>
            <w:vAlign w:val="center"/>
            <w:hideMark/>
          </w:tcPr>
          <w:p w14:paraId="3F7E036A"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6055BD5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544CB506"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1DC996E6"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59AEC8B9"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215752E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2E1323E8"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2F554E87"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76B2635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3498DED6"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67A98B6F"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r>
      <w:tr w:rsidR="00074201" w:rsidRPr="003071F4" w14:paraId="75B27FFE" w14:textId="77777777" w:rsidTr="008E5451">
        <w:trPr>
          <w:trHeight w:val="288"/>
        </w:trPr>
        <w:tc>
          <w:tcPr>
            <w:tcW w:w="5081" w:type="dxa"/>
            <w:tcBorders>
              <w:top w:val="nil"/>
              <w:left w:val="single" w:sz="4" w:space="0" w:color="auto"/>
              <w:bottom w:val="single" w:sz="4" w:space="0" w:color="auto"/>
              <w:right w:val="single" w:sz="4" w:space="0" w:color="auto"/>
            </w:tcBorders>
            <w:shd w:val="clear" w:color="auto" w:fill="auto"/>
            <w:noWrap/>
            <w:vAlign w:val="center"/>
            <w:hideMark/>
          </w:tcPr>
          <w:p w14:paraId="1F0FF0D4"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Análisis</w:t>
            </w:r>
            <w:proofErr w:type="spellEnd"/>
            <w:r w:rsidRPr="003071F4">
              <w:rPr>
                <w:rFonts w:ascii="Aptos Narrow" w:eastAsia="Times New Roman" w:hAnsi="Aptos Narrow" w:cs="Times New Roman"/>
                <w:color w:val="000000"/>
                <w:kern w:val="0"/>
                <w:sz w:val="22"/>
                <w:szCs w:val="22"/>
                <w14:ligatures w14:val="none"/>
              </w:rPr>
              <w:t xml:space="preserve"> de las </w:t>
            </w:r>
            <w:proofErr w:type="spellStart"/>
            <w:r w:rsidRPr="003071F4">
              <w:rPr>
                <w:rFonts w:ascii="Aptos Narrow" w:eastAsia="Times New Roman" w:hAnsi="Aptos Narrow" w:cs="Times New Roman"/>
                <w:color w:val="000000"/>
                <w:kern w:val="0"/>
                <w:sz w:val="22"/>
                <w:szCs w:val="22"/>
                <w14:ligatures w14:val="none"/>
              </w:rPr>
              <w:t>entrevistas</w:t>
            </w:r>
            <w:proofErr w:type="spellEnd"/>
          </w:p>
        </w:tc>
        <w:tc>
          <w:tcPr>
            <w:tcW w:w="2041" w:type="dxa"/>
            <w:tcBorders>
              <w:top w:val="nil"/>
              <w:left w:val="nil"/>
              <w:bottom w:val="single" w:sz="4" w:space="0" w:color="auto"/>
              <w:right w:val="single" w:sz="4" w:space="0" w:color="auto"/>
            </w:tcBorders>
            <w:shd w:val="clear" w:color="auto" w:fill="auto"/>
            <w:noWrap/>
            <w:vAlign w:val="center"/>
            <w:hideMark/>
          </w:tcPr>
          <w:p w14:paraId="4196CAF5"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Diagnóstico</w:t>
            </w:r>
            <w:proofErr w:type="spellEnd"/>
          </w:p>
        </w:tc>
        <w:tc>
          <w:tcPr>
            <w:tcW w:w="328" w:type="dxa"/>
            <w:tcBorders>
              <w:top w:val="nil"/>
              <w:left w:val="nil"/>
              <w:bottom w:val="single" w:sz="4" w:space="0" w:color="auto"/>
              <w:right w:val="single" w:sz="4" w:space="0" w:color="auto"/>
            </w:tcBorders>
            <w:shd w:val="clear" w:color="auto" w:fill="auto"/>
            <w:noWrap/>
            <w:vAlign w:val="center"/>
            <w:hideMark/>
          </w:tcPr>
          <w:p w14:paraId="50F4FFF4"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620C238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06BB1356"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51E18D4D"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28" w:type="dxa"/>
            <w:tcBorders>
              <w:top w:val="nil"/>
              <w:left w:val="nil"/>
              <w:bottom w:val="single" w:sz="4" w:space="0" w:color="auto"/>
              <w:right w:val="single" w:sz="4" w:space="0" w:color="auto"/>
            </w:tcBorders>
            <w:shd w:val="clear" w:color="auto" w:fill="auto"/>
            <w:noWrap/>
            <w:vAlign w:val="center"/>
            <w:hideMark/>
          </w:tcPr>
          <w:p w14:paraId="54F6B29D" w14:textId="68011D9F"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4B6680">
              <w:rPr>
                <w:rFonts w:ascii="Aptos Narrow" w:eastAsia="Times New Roman" w:hAnsi="Aptos Narrow" w:cs="Times New Roman"/>
                <w:color w:val="000000"/>
                <w:kern w:val="0"/>
                <w:sz w:val="22"/>
                <w:szCs w:val="22"/>
                <w14:ligatures w14:val="none"/>
              </w:rPr>
              <w:t>x</w:t>
            </w:r>
          </w:p>
        </w:tc>
        <w:tc>
          <w:tcPr>
            <w:tcW w:w="336" w:type="dxa"/>
            <w:tcBorders>
              <w:top w:val="nil"/>
              <w:left w:val="nil"/>
              <w:bottom w:val="single" w:sz="4" w:space="0" w:color="auto"/>
              <w:right w:val="single" w:sz="4" w:space="0" w:color="auto"/>
            </w:tcBorders>
            <w:shd w:val="clear" w:color="auto" w:fill="auto"/>
            <w:noWrap/>
            <w:vAlign w:val="center"/>
            <w:hideMark/>
          </w:tcPr>
          <w:p w14:paraId="172F239A"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06759A6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68AFF6AA"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4196D4E3"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5271EF57"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77F7C58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7760CB17"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575C1A7B"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0370B488"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15CA82B3"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1504D6D6"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r>
      <w:tr w:rsidR="00074201" w:rsidRPr="003071F4" w14:paraId="4590FC21" w14:textId="77777777" w:rsidTr="008E5451">
        <w:trPr>
          <w:trHeight w:val="288"/>
        </w:trPr>
        <w:tc>
          <w:tcPr>
            <w:tcW w:w="5081" w:type="dxa"/>
            <w:tcBorders>
              <w:top w:val="nil"/>
              <w:left w:val="single" w:sz="4" w:space="0" w:color="auto"/>
              <w:bottom w:val="single" w:sz="4" w:space="0" w:color="auto"/>
              <w:right w:val="single" w:sz="4" w:space="0" w:color="auto"/>
            </w:tcBorders>
            <w:shd w:val="clear" w:color="auto" w:fill="auto"/>
            <w:noWrap/>
            <w:vAlign w:val="center"/>
            <w:hideMark/>
          </w:tcPr>
          <w:p w14:paraId="065EB245" w14:textId="43B7BA4C" w:rsidR="008E5451" w:rsidRPr="003071F4" w:rsidRDefault="004B6680" w:rsidP="008E5451">
            <w:pPr>
              <w:spacing w:after="0" w:line="240" w:lineRule="auto"/>
              <w:rPr>
                <w:rFonts w:ascii="Aptos Narrow" w:eastAsia="Times New Roman" w:hAnsi="Aptos Narrow" w:cs="Times New Roman"/>
                <w:color w:val="000000"/>
                <w:kern w:val="0"/>
                <w:sz w:val="22"/>
                <w:szCs w:val="22"/>
                <w14:ligatures w14:val="none"/>
              </w:rPr>
            </w:pPr>
            <w:proofErr w:type="spellStart"/>
            <w:r>
              <w:rPr>
                <w:rFonts w:ascii="Aptos Narrow" w:eastAsia="Times New Roman" w:hAnsi="Aptos Narrow" w:cs="Times New Roman"/>
                <w:color w:val="000000"/>
                <w:kern w:val="0"/>
                <w:sz w:val="22"/>
                <w:szCs w:val="22"/>
                <w14:ligatures w14:val="none"/>
              </w:rPr>
              <w:t>Diseño</w:t>
            </w:r>
            <w:proofErr w:type="spellEnd"/>
            <w:r>
              <w:rPr>
                <w:rFonts w:ascii="Aptos Narrow" w:eastAsia="Times New Roman" w:hAnsi="Aptos Narrow" w:cs="Times New Roman"/>
                <w:color w:val="000000"/>
                <w:kern w:val="0"/>
                <w:sz w:val="22"/>
                <w:szCs w:val="22"/>
                <w14:ligatures w14:val="none"/>
              </w:rPr>
              <w:t xml:space="preserve"> de prototipo. </w:t>
            </w:r>
            <w:proofErr w:type="spellStart"/>
            <w:r>
              <w:rPr>
                <w:rFonts w:ascii="Aptos Narrow" w:eastAsia="Times New Roman" w:hAnsi="Aptos Narrow" w:cs="Times New Roman"/>
                <w:color w:val="000000"/>
                <w:kern w:val="0"/>
                <w:sz w:val="22"/>
                <w:szCs w:val="22"/>
                <w14:ligatures w14:val="none"/>
              </w:rPr>
              <w:t>Bosquejo</w:t>
            </w:r>
            <w:proofErr w:type="spellEnd"/>
          </w:p>
        </w:tc>
        <w:tc>
          <w:tcPr>
            <w:tcW w:w="2041" w:type="dxa"/>
            <w:tcBorders>
              <w:top w:val="nil"/>
              <w:left w:val="nil"/>
              <w:bottom w:val="single" w:sz="4" w:space="0" w:color="auto"/>
              <w:right w:val="single" w:sz="4" w:space="0" w:color="auto"/>
            </w:tcBorders>
            <w:shd w:val="clear" w:color="auto" w:fill="auto"/>
            <w:noWrap/>
            <w:vAlign w:val="center"/>
            <w:hideMark/>
          </w:tcPr>
          <w:p w14:paraId="79E9A627" w14:textId="2E8677F3" w:rsidR="008E5451" w:rsidRPr="003071F4" w:rsidRDefault="004B6680"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D</w:t>
            </w:r>
            <w:r w:rsidR="008E5451" w:rsidRPr="003071F4">
              <w:rPr>
                <w:rFonts w:ascii="Aptos Narrow" w:eastAsia="Times New Roman" w:hAnsi="Aptos Narrow" w:cs="Times New Roman"/>
                <w:color w:val="000000"/>
                <w:kern w:val="0"/>
                <w:sz w:val="22"/>
                <w:szCs w:val="22"/>
                <w14:ligatures w14:val="none"/>
              </w:rPr>
              <w:t>iseño</w:t>
            </w:r>
            <w:proofErr w:type="spellEnd"/>
            <w:r>
              <w:rPr>
                <w:rFonts w:ascii="Aptos Narrow" w:eastAsia="Times New Roman" w:hAnsi="Aptos Narrow" w:cs="Times New Roman"/>
                <w:color w:val="000000"/>
                <w:kern w:val="0"/>
                <w:sz w:val="22"/>
                <w:szCs w:val="22"/>
                <w14:ligatures w14:val="none"/>
              </w:rPr>
              <w:t xml:space="preserve"> y </w:t>
            </w:r>
            <w:proofErr w:type="spellStart"/>
            <w:r>
              <w:rPr>
                <w:rFonts w:ascii="Aptos Narrow" w:eastAsia="Times New Roman" w:hAnsi="Aptos Narrow" w:cs="Times New Roman"/>
                <w:color w:val="000000"/>
                <w:kern w:val="0"/>
                <w:sz w:val="22"/>
                <w:szCs w:val="22"/>
                <w14:ligatures w14:val="none"/>
              </w:rPr>
              <w:t>creacion</w:t>
            </w:r>
            <w:proofErr w:type="spellEnd"/>
          </w:p>
        </w:tc>
        <w:tc>
          <w:tcPr>
            <w:tcW w:w="328" w:type="dxa"/>
            <w:tcBorders>
              <w:top w:val="nil"/>
              <w:left w:val="nil"/>
              <w:bottom w:val="single" w:sz="4" w:space="0" w:color="auto"/>
              <w:right w:val="single" w:sz="4" w:space="0" w:color="auto"/>
            </w:tcBorders>
            <w:shd w:val="clear" w:color="auto" w:fill="auto"/>
            <w:noWrap/>
            <w:vAlign w:val="center"/>
            <w:hideMark/>
          </w:tcPr>
          <w:p w14:paraId="1398230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4E838227"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2624F32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728FEE1C"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16AEA00F"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36" w:type="dxa"/>
            <w:tcBorders>
              <w:top w:val="nil"/>
              <w:left w:val="nil"/>
              <w:bottom w:val="single" w:sz="4" w:space="0" w:color="auto"/>
              <w:right w:val="single" w:sz="4" w:space="0" w:color="auto"/>
            </w:tcBorders>
            <w:shd w:val="clear" w:color="auto" w:fill="auto"/>
            <w:noWrap/>
            <w:vAlign w:val="center"/>
            <w:hideMark/>
          </w:tcPr>
          <w:p w14:paraId="443F2AE7"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96" w:type="dxa"/>
            <w:tcBorders>
              <w:top w:val="nil"/>
              <w:left w:val="nil"/>
              <w:bottom w:val="single" w:sz="4" w:space="0" w:color="auto"/>
              <w:right w:val="single" w:sz="4" w:space="0" w:color="auto"/>
            </w:tcBorders>
            <w:shd w:val="clear" w:color="auto" w:fill="auto"/>
            <w:noWrap/>
            <w:vAlign w:val="center"/>
            <w:hideMark/>
          </w:tcPr>
          <w:p w14:paraId="465DB663" w14:textId="77B4802A"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4B6680">
              <w:rPr>
                <w:rFonts w:ascii="Aptos Narrow" w:eastAsia="Times New Roman" w:hAnsi="Aptos Narrow" w:cs="Times New Roman"/>
                <w:color w:val="000000"/>
                <w:kern w:val="0"/>
                <w:sz w:val="22"/>
                <w:szCs w:val="22"/>
                <w14:ligatures w14:val="none"/>
              </w:rPr>
              <w:t>x</w:t>
            </w:r>
          </w:p>
        </w:tc>
        <w:tc>
          <w:tcPr>
            <w:tcW w:w="397" w:type="dxa"/>
            <w:tcBorders>
              <w:top w:val="nil"/>
              <w:left w:val="nil"/>
              <w:bottom w:val="single" w:sz="4" w:space="0" w:color="auto"/>
              <w:right w:val="single" w:sz="4" w:space="0" w:color="auto"/>
            </w:tcBorders>
            <w:shd w:val="clear" w:color="auto" w:fill="auto"/>
            <w:noWrap/>
            <w:vAlign w:val="center"/>
            <w:hideMark/>
          </w:tcPr>
          <w:p w14:paraId="142ABEF9"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46ED031D"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0D9D5345"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67902879"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206DA2D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290C053E"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4D31E2C8"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0DD5E288"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6160470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r>
      <w:tr w:rsidR="00074201" w:rsidRPr="003071F4" w14:paraId="75B7BE53" w14:textId="77777777" w:rsidTr="008E5451">
        <w:trPr>
          <w:trHeight w:val="288"/>
        </w:trPr>
        <w:tc>
          <w:tcPr>
            <w:tcW w:w="5081" w:type="dxa"/>
            <w:tcBorders>
              <w:top w:val="nil"/>
              <w:left w:val="single" w:sz="4" w:space="0" w:color="auto"/>
              <w:bottom w:val="single" w:sz="4" w:space="0" w:color="auto"/>
              <w:right w:val="single" w:sz="4" w:space="0" w:color="auto"/>
            </w:tcBorders>
            <w:shd w:val="clear" w:color="auto" w:fill="auto"/>
            <w:noWrap/>
            <w:vAlign w:val="center"/>
            <w:hideMark/>
          </w:tcPr>
          <w:p w14:paraId="6625671C" w14:textId="2A529776" w:rsidR="008E5451" w:rsidRPr="003071F4" w:rsidRDefault="008E5451" w:rsidP="008E5451">
            <w:pPr>
              <w:spacing w:after="0" w:line="240" w:lineRule="auto"/>
              <w:rPr>
                <w:rFonts w:ascii="Aptos Narrow" w:eastAsia="Times New Roman" w:hAnsi="Aptos Narrow" w:cs="Times New Roman"/>
                <w:color w:val="000000"/>
                <w:kern w:val="0"/>
                <w:sz w:val="22"/>
                <w:szCs w:val="22"/>
                <w:lang w:val="es-419"/>
                <w14:ligatures w14:val="none"/>
              </w:rPr>
            </w:pPr>
            <w:r w:rsidRPr="003071F4">
              <w:rPr>
                <w:rFonts w:ascii="Aptos Narrow" w:eastAsia="Times New Roman" w:hAnsi="Aptos Narrow" w:cs="Times New Roman"/>
                <w:color w:val="000000"/>
                <w:kern w:val="0"/>
                <w:sz w:val="22"/>
                <w:szCs w:val="22"/>
                <w:lang w:val="es-419"/>
                <w14:ligatures w14:val="none"/>
              </w:rPr>
              <w:t xml:space="preserve">Diseño de la encuesta </w:t>
            </w:r>
            <w:proofErr w:type="spellStart"/>
            <w:r w:rsidR="004B6680">
              <w:rPr>
                <w:rFonts w:ascii="Aptos Narrow" w:eastAsia="Times New Roman" w:hAnsi="Aptos Narrow" w:cs="Times New Roman"/>
                <w:color w:val="000000"/>
                <w:kern w:val="0"/>
                <w:sz w:val="22"/>
                <w:szCs w:val="22"/>
                <w:lang w:val="es-419"/>
                <w14:ligatures w14:val="none"/>
              </w:rPr>
              <w:t>pre-</w:t>
            </w:r>
            <w:r w:rsidRPr="003071F4">
              <w:rPr>
                <w:rFonts w:ascii="Aptos Narrow" w:eastAsia="Times New Roman" w:hAnsi="Aptos Narrow" w:cs="Times New Roman"/>
                <w:color w:val="000000"/>
                <w:kern w:val="0"/>
                <w:sz w:val="22"/>
                <w:szCs w:val="22"/>
                <w:lang w:val="es-419"/>
                <w14:ligatures w14:val="none"/>
              </w:rPr>
              <w:t>post</w:t>
            </w:r>
            <w:proofErr w:type="spellEnd"/>
            <w:r w:rsidRPr="003071F4">
              <w:rPr>
                <w:rFonts w:ascii="Aptos Narrow" w:eastAsia="Times New Roman" w:hAnsi="Aptos Narrow" w:cs="Times New Roman"/>
                <w:color w:val="000000"/>
                <w:kern w:val="0"/>
                <w:sz w:val="22"/>
                <w:szCs w:val="22"/>
                <w:lang w:val="es-419"/>
                <w14:ligatures w14:val="none"/>
              </w:rPr>
              <w:t xml:space="preserve"> intervención</w:t>
            </w:r>
          </w:p>
        </w:tc>
        <w:tc>
          <w:tcPr>
            <w:tcW w:w="2041" w:type="dxa"/>
            <w:tcBorders>
              <w:top w:val="nil"/>
              <w:left w:val="nil"/>
              <w:bottom w:val="single" w:sz="4" w:space="0" w:color="auto"/>
              <w:right w:val="single" w:sz="4" w:space="0" w:color="auto"/>
            </w:tcBorders>
            <w:shd w:val="clear" w:color="auto" w:fill="auto"/>
            <w:noWrap/>
            <w:vAlign w:val="center"/>
            <w:hideMark/>
          </w:tcPr>
          <w:p w14:paraId="43F1974E"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Implementación</w:t>
            </w:r>
            <w:proofErr w:type="spellEnd"/>
          </w:p>
        </w:tc>
        <w:tc>
          <w:tcPr>
            <w:tcW w:w="328" w:type="dxa"/>
            <w:tcBorders>
              <w:top w:val="nil"/>
              <w:left w:val="nil"/>
              <w:bottom w:val="single" w:sz="4" w:space="0" w:color="auto"/>
              <w:right w:val="single" w:sz="4" w:space="0" w:color="auto"/>
            </w:tcBorders>
            <w:shd w:val="clear" w:color="auto" w:fill="auto"/>
            <w:noWrap/>
            <w:vAlign w:val="center"/>
            <w:hideMark/>
          </w:tcPr>
          <w:p w14:paraId="26466806"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76117C1A"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17D2EE0E"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12034543"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2284DB55"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5DDF040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96" w:type="dxa"/>
            <w:tcBorders>
              <w:top w:val="nil"/>
              <w:left w:val="nil"/>
              <w:bottom w:val="single" w:sz="4" w:space="0" w:color="auto"/>
              <w:right w:val="single" w:sz="4" w:space="0" w:color="auto"/>
            </w:tcBorders>
            <w:shd w:val="clear" w:color="auto" w:fill="auto"/>
            <w:noWrap/>
            <w:vAlign w:val="center"/>
            <w:hideMark/>
          </w:tcPr>
          <w:p w14:paraId="4FA94FB6"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2D63DF8C"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6B83BCF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37F48DDF"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3BF36487"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03645195"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3A9A7FFF"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542D1C5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61A468F4"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7B5B397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r>
      <w:tr w:rsidR="00074201" w:rsidRPr="003071F4" w14:paraId="108CC87D" w14:textId="77777777" w:rsidTr="008E5451">
        <w:trPr>
          <w:trHeight w:val="288"/>
        </w:trPr>
        <w:tc>
          <w:tcPr>
            <w:tcW w:w="5081" w:type="dxa"/>
            <w:tcBorders>
              <w:top w:val="nil"/>
              <w:left w:val="single" w:sz="4" w:space="0" w:color="auto"/>
              <w:bottom w:val="single" w:sz="4" w:space="0" w:color="auto"/>
              <w:right w:val="single" w:sz="4" w:space="0" w:color="auto"/>
            </w:tcBorders>
            <w:shd w:val="clear" w:color="auto" w:fill="auto"/>
            <w:noWrap/>
            <w:vAlign w:val="center"/>
            <w:hideMark/>
          </w:tcPr>
          <w:p w14:paraId="250D765B"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lang w:val="es-419"/>
                <w14:ligatures w14:val="none"/>
              </w:rPr>
            </w:pPr>
            <w:r w:rsidRPr="003071F4">
              <w:rPr>
                <w:rFonts w:ascii="Aptos Narrow" w:eastAsia="Times New Roman" w:hAnsi="Aptos Narrow" w:cs="Times New Roman"/>
                <w:color w:val="000000"/>
                <w:kern w:val="0"/>
                <w:sz w:val="22"/>
                <w:szCs w:val="22"/>
                <w:lang w:val="es-419"/>
                <w14:ligatures w14:val="none"/>
              </w:rPr>
              <w:t xml:space="preserve">Aplicación de la encuesta </w:t>
            </w:r>
            <w:proofErr w:type="spellStart"/>
            <w:r w:rsidRPr="003071F4">
              <w:rPr>
                <w:rFonts w:ascii="Aptos Narrow" w:eastAsia="Times New Roman" w:hAnsi="Aptos Narrow" w:cs="Times New Roman"/>
                <w:color w:val="000000"/>
                <w:kern w:val="0"/>
                <w:sz w:val="22"/>
                <w:szCs w:val="22"/>
                <w:lang w:val="es-419"/>
                <w14:ligatures w14:val="none"/>
              </w:rPr>
              <w:t>pre-intervención</w:t>
            </w:r>
            <w:proofErr w:type="spellEnd"/>
          </w:p>
        </w:tc>
        <w:tc>
          <w:tcPr>
            <w:tcW w:w="2041" w:type="dxa"/>
            <w:tcBorders>
              <w:top w:val="nil"/>
              <w:left w:val="nil"/>
              <w:bottom w:val="single" w:sz="4" w:space="0" w:color="auto"/>
              <w:right w:val="single" w:sz="4" w:space="0" w:color="auto"/>
            </w:tcBorders>
            <w:shd w:val="clear" w:color="auto" w:fill="auto"/>
            <w:noWrap/>
            <w:vAlign w:val="center"/>
            <w:hideMark/>
          </w:tcPr>
          <w:p w14:paraId="108252CF"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Implementación</w:t>
            </w:r>
            <w:proofErr w:type="spellEnd"/>
          </w:p>
        </w:tc>
        <w:tc>
          <w:tcPr>
            <w:tcW w:w="328" w:type="dxa"/>
            <w:tcBorders>
              <w:top w:val="nil"/>
              <w:left w:val="nil"/>
              <w:bottom w:val="single" w:sz="4" w:space="0" w:color="auto"/>
              <w:right w:val="single" w:sz="4" w:space="0" w:color="auto"/>
            </w:tcBorders>
            <w:shd w:val="clear" w:color="auto" w:fill="auto"/>
            <w:noWrap/>
            <w:vAlign w:val="center"/>
            <w:hideMark/>
          </w:tcPr>
          <w:p w14:paraId="72AF893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532F0D44"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4F1CDC45"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213B127E"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724133ED"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4A72083A"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13B2801A"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97" w:type="dxa"/>
            <w:tcBorders>
              <w:top w:val="nil"/>
              <w:left w:val="nil"/>
              <w:bottom w:val="single" w:sz="4" w:space="0" w:color="auto"/>
              <w:right w:val="single" w:sz="4" w:space="0" w:color="auto"/>
            </w:tcBorders>
            <w:shd w:val="clear" w:color="auto" w:fill="auto"/>
            <w:noWrap/>
            <w:vAlign w:val="center"/>
            <w:hideMark/>
          </w:tcPr>
          <w:p w14:paraId="41E90F8E"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25069793"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08F1A5D7"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3973EEDD"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2F9F723F"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12EEAC3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695063FC"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4C189D6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675A5C1E"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r>
      <w:tr w:rsidR="00074201" w:rsidRPr="003071F4" w14:paraId="3B3F9B75" w14:textId="77777777" w:rsidTr="008E5451">
        <w:trPr>
          <w:trHeight w:val="288"/>
        </w:trPr>
        <w:tc>
          <w:tcPr>
            <w:tcW w:w="5081" w:type="dxa"/>
            <w:tcBorders>
              <w:top w:val="nil"/>
              <w:left w:val="single" w:sz="4" w:space="0" w:color="auto"/>
              <w:bottom w:val="single" w:sz="4" w:space="0" w:color="auto"/>
              <w:right w:val="single" w:sz="4" w:space="0" w:color="auto"/>
            </w:tcBorders>
            <w:shd w:val="clear" w:color="auto" w:fill="auto"/>
            <w:noWrap/>
            <w:vAlign w:val="center"/>
            <w:hideMark/>
          </w:tcPr>
          <w:p w14:paraId="03F411DF" w14:textId="3BED5D5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Intervención</w:t>
            </w:r>
            <w:proofErr w:type="spellEnd"/>
            <w:r w:rsidRPr="003071F4">
              <w:rPr>
                <w:rFonts w:ascii="Aptos Narrow" w:eastAsia="Times New Roman" w:hAnsi="Aptos Narrow" w:cs="Times New Roman"/>
                <w:color w:val="000000"/>
                <w:kern w:val="0"/>
                <w:sz w:val="22"/>
                <w:szCs w:val="22"/>
                <w14:ligatures w14:val="none"/>
              </w:rPr>
              <w:t xml:space="preserve"> en </w:t>
            </w:r>
            <w:r w:rsidR="00074201">
              <w:rPr>
                <w:rFonts w:ascii="Aptos Narrow" w:eastAsia="Times New Roman" w:hAnsi="Aptos Narrow" w:cs="Times New Roman"/>
                <w:color w:val="000000"/>
                <w:kern w:val="0"/>
                <w:sz w:val="22"/>
                <w:szCs w:val="22"/>
                <w14:ligatures w14:val="none"/>
              </w:rPr>
              <w:t xml:space="preserve">casa. </w:t>
            </w:r>
          </w:p>
        </w:tc>
        <w:tc>
          <w:tcPr>
            <w:tcW w:w="2041" w:type="dxa"/>
            <w:tcBorders>
              <w:top w:val="nil"/>
              <w:left w:val="nil"/>
              <w:bottom w:val="single" w:sz="4" w:space="0" w:color="auto"/>
              <w:right w:val="single" w:sz="4" w:space="0" w:color="auto"/>
            </w:tcBorders>
            <w:shd w:val="clear" w:color="auto" w:fill="auto"/>
            <w:noWrap/>
            <w:vAlign w:val="center"/>
            <w:hideMark/>
          </w:tcPr>
          <w:p w14:paraId="455E3CCD"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Implementación</w:t>
            </w:r>
            <w:proofErr w:type="spellEnd"/>
          </w:p>
        </w:tc>
        <w:tc>
          <w:tcPr>
            <w:tcW w:w="328" w:type="dxa"/>
            <w:tcBorders>
              <w:top w:val="nil"/>
              <w:left w:val="nil"/>
              <w:bottom w:val="single" w:sz="4" w:space="0" w:color="auto"/>
              <w:right w:val="single" w:sz="4" w:space="0" w:color="auto"/>
            </w:tcBorders>
            <w:shd w:val="clear" w:color="auto" w:fill="auto"/>
            <w:noWrap/>
            <w:vAlign w:val="center"/>
            <w:hideMark/>
          </w:tcPr>
          <w:p w14:paraId="4B4F656E"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3FF30873"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6997F54C"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05AA566E"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72C26A1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276BD92E"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6F778CCE" w14:textId="5F6D33A2"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97" w:type="dxa"/>
            <w:tcBorders>
              <w:top w:val="nil"/>
              <w:left w:val="nil"/>
              <w:bottom w:val="single" w:sz="4" w:space="0" w:color="auto"/>
              <w:right w:val="single" w:sz="4" w:space="0" w:color="auto"/>
            </w:tcBorders>
            <w:shd w:val="clear" w:color="auto" w:fill="auto"/>
            <w:noWrap/>
            <w:vAlign w:val="center"/>
            <w:hideMark/>
          </w:tcPr>
          <w:p w14:paraId="5861A588"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28" w:type="dxa"/>
            <w:tcBorders>
              <w:top w:val="nil"/>
              <w:left w:val="nil"/>
              <w:bottom w:val="single" w:sz="4" w:space="0" w:color="auto"/>
              <w:right w:val="single" w:sz="4" w:space="0" w:color="auto"/>
            </w:tcBorders>
            <w:shd w:val="clear" w:color="auto" w:fill="auto"/>
            <w:noWrap/>
            <w:vAlign w:val="center"/>
            <w:hideMark/>
          </w:tcPr>
          <w:p w14:paraId="3518456C"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36" w:type="dxa"/>
            <w:tcBorders>
              <w:top w:val="nil"/>
              <w:left w:val="nil"/>
              <w:bottom w:val="single" w:sz="4" w:space="0" w:color="auto"/>
              <w:right w:val="single" w:sz="4" w:space="0" w:color="auto"/>
            </w:tcBorders>
            <w:shd w:val="clear" w:color="auto" w:fill="auto"/>
            <w:noWrap/>
            <w:vAlign w:val="center"/>
            <w:hideMark/>
          </w:tcPr>
          <w:p w14:paraId="7F2C131A"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96" w:type="dxa"/>
            <w:tcBorders>
              <w:top w:val="nil"/>
              <w:left w:val="nil"/>
              <w:bottom w:val="single" w:sz="4" w:space="0" w:color="auto"/>
              <w:right w:val="single" w:sz="4" w:space="0" w:color="auto"/>
            </w:tcBorders>
            <w:shd w:val="clear" w:color="auto" w:fill="auto"/>
            <w:noWrap/>
            <w:vAlign w:val="center"/>
            <w:hideMark/>
          </w:tcPr>
          <w:p w14:paraId="58E5C89A"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97" w:type="dxa"/>
            <w:tcBorders>
              <w:top w:val="nil"/>
              <w:left w:val="nil"/>
              <w:bottom w:val="single" w:sz="4" w:space="0" w:color="auto"/>
              <w:right w:val="single" w:sz="4" w:space="0" w:color="auto"/>
            </w:tcBorders>
            <w:shd w:val="clear" w:color="auto" w:fill="auto"/>
            <w:noWrap/>
            <w:vAlign w:val="center"/>
            <w:hideMark/>
          </w:tcPr>
          <w:p w14:paraId="024D950A" w14:textId="1C22B271"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28" w:type="dxa"/>
            <w:tcBorders>
              <w:top w:val="nil"/>
              <w:left w:val="nil"/>
              <w:bottom w:val="single" w:sz="4" w:space="0" w:color="auto"/>
              <w:right w:val="single" w:sz="4" w:space="0" w:color="auto"/>
            </w:tcBorders>
            <w:shd w:val="clear" w:color="auto" w:fill="auto"/>
            <w:noWrap/>
            <w:vAlign w:val="center"/>
            <w:hideMark/>
          </w:tcPr>
          <w:p w14:paraId="755B52FB" w14:textId="7A2458BD"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36" w:type="dxa"/>
            <w:tcBorders>
              <w:top w:val="nil"/>
              <w:left w:val="nil"/>
              <w:bottom w:val="single" w:sz="4" w:space="0" w:color="auto"/>
              <w:right w:val="single" w:sz="4" w:space="0" w:color="auto"/>
            </w:tcBorders>
            <w:shd w:val="clear" w:color="auto" w:fill="auto"/>
            <w:noWrap/>
            <w:vAlign w:val="center"/>
            <w:hideMark/>
          </w:tcPr>
          <w:p w14:paraId="4B8B69C9"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3E66258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6FB98566"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r>
      <w:tr w:rsidR="00074201" w:rsidRPr="003071F4" w14:paraId="2CEE1D7C" w14:textId="77777777" w:rsidTr="008E5451">
        <w:trPr>
          <w:trHeight w:val="288"/>
        </w:trPr>
        <w:tc>
          <w:tcPr>
            <w:tcW w:w="5081" w:type="dxa"/>
            <w:tcBorders>
              <w:top w:val="nil"/>
              <w:left w:val="single" w:sz="4" w:space="0" w:color="auto"/>
              <w:bottom w:val="single" w:sz="4" w:space="0" w:color="auto"/>
              <w:right w:val="single" w:sz="4" w:space="0" w:color="auto"/>
            </w:tcBorders>
            <w:shd w:val="clear" w:color="auto" w:fill="auto"/>
            <w:noWrap/>
            <w:vAlign w:val="center"/>
            <w:hideMark/>
          </w:tcPr>
          <w:p w14:paraId="123BA5A8" w14:textId="282EADB3" w:rsidR="008E5451" w:rsidRPr="003071F4" w:rsidRDefault="008E5451" w:rsidP="008E5451">
            <w:pPr>
              <w:spacing w:after="0" w:line="240" w:lineRule="auto"/>
              <w:rPr>
                <w:rFonts w:ascii="Aptos Narrow" w:eastAsia="Times New Roman" w:hAnsi="Aptos Narrow" w:cs="Times New Roman"/>
                <w:color w:val="000000"/>
                <w:kern w:val="0"/>
                <w:sz w:val="22"/>
                <w:szCs w:val="22"/>
                <w:lang w:val="es-419"/>
                <w14:ligatures w14:val="none"/>
              </w:rPr>
            </w:pPr>
            <w:r w:rsidRPr="003071F4">
              <w:rPr>
                <w:rFonts w:ascii="Aptos Narrow" w:eastAsia="Times New Roman" w:hAnsi="Aptos Narrow" w:cs="Times New Roman"/>
                <w:color w:val="000000"/>
                <w:kern w:val="0"/>
                <w:sz w:val="22"/>
                <w:szCs w:val="22"/>
                <w:lang w:val="es-419"/>
                <w14:ligatures w14:val="none"/>
              </w:rPr>
              <w:t xml:space="preserve">Diseño de las guías </w:t>
            </w:r>
            <w:r w:rsidR="00074201">
              <w:rPr>
                <w:rFonts w:ascii="Aptos Narrow" w:eastAsia="Times New Roman" w:hAnsi="Aptos Narrow" w:cs="Times New Roman"/>
                <w:color w:val="000000"/>
                <w:kern w:val="0"/>
                <w:sz w:val="22"/>
                <w:szCs w:val="22"/>
                <w:lang w:val="es-419"/>
                <w14:ligatures w14:val="none"/>
              </w:rPr>
              <w:t>por individualidad de los niños</w:t>
            </w:r>
          </w:p>
        </w:tc>
        <w:tc>
          <w:tcPr>
            <w:tcW w:w="2041" w:type="dxa"/>
            <w:tcBorders>
              <w:top w:val="nil"/>
              <w:left w:val="nil"/>
              <w:bottom w:val="single" w:sz="4" w:space="0" w:color="auto"/>
              <w:right w:val="single" w:sz="4" w:space="0" w:color="auto"/>
            </w:tcBorders>
            <w:shd w:val="clear" w:color="auto" w:fill="auto"/>
            <w:noWrap/>
            <w:vAlign w:val="center"/>
            <w:hideMark/>
          </w:tcPr>
          <w:p w14:paraId="154EE2D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Evaluación</w:t>
            </w:r>
            <w:proofErr w:type="spellEnd"/>
          </w:p>
        </w:tc>
        <w:tc>
          <w:tcPr>
            <w:tcW w:w="328" w:type="dxa"/>
            <w:tcBorders>
              <w:top w:val="nil"/>
              <w:left w:val="nil"/>
              <w:bottom w:val="single" w:sz="4" w:space="0" w:color="auto"/>
              <w:right w:val="single" w:sz="4" w:space="0" w:color="auto"/>
            </w:tcBorders>
            <w:shd w:val="clear" w:color="auto" w:fill="auto"/>
            <w:noWrap/>
            <w:vAlign w:val="center"/>
            <w:hideMark/>
          </w:tcPr>
          <w:p w14:paraId="0E603C07"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1CEB92B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146741FB"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585AFE1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35D1C1BF"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4B02819F"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3A33844F"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6567927B" w14:textId="1D43C729"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28" w:type="dxa"/>
            <w:tcBorders>
              <w:top w:val="nil"/>
              <w:left w:val="nil"/>
              <w:bottom w:val="single" w:sz="4" w:space="0" w:color="auto"/>
              <w:right w:val="single" w:sz="4" w:space="0" w:color="auto"/>
            </w:tcBorders>
            <w:shd w:val="clear" w:color="auto" w:fill="auto"/>
            <w:noWrap/>
            <w:vAlign w:val="center"/>
            <w:hideMark/>
          </w:tcPr>
          <w:p w14:paraId="516B52F9" w14:textId="4C3C422A" w:rsidR="008E5451" w:rsidRPr="003071F4" w:rsidRDefault="00074201" w:rsidP="008E5451">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x</w:t>
            </w:r>
            <w:r w:rsidR="008E5451"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1D5AEF94" w14:textId="3EC33008"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96" w:type="dxa"/>
            <w:tcBorders>
              <w:top w:val="nil"/>
              <w:left w:val="nil"/>
              <w:bottom w:val="single" w:sz="4" w:space="0" w:color="auto"/>
              <w:right w:val="single" w:sz="4" w:space="0" w:color="auto"/>
            </w:tcBorders>
            <w:shd w:val="clear" w:color="auto" w:fill="auto"/>
            <w:noWrap/>
            <w:vAlign w:val="center"/>
            <w:hideMark/>
          </w:tcPr>
          <w:p w14:paraId="44A5C16E"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97" w:type="dxa"/>
            <w:tcBorders>
              <w:top w:val="nil"/>
              <w:left w:val="nil"/>
              <w:bottom w:val="single" w:sz="4" w:space="0" w:color="auto"/>
              <w:right w:val="single" w:sz="4" w:space="0" w:color="auto"/>
            </w:tcBorders>
            <w:shd w:val="clear" w:color="auto" w:fill="auto"/>
            <w:noWrap/>
            <w:vAlign w:val="center"/>
            <w:hideMark/>
          </w:tcPr>
          <w:p w14:paraId="25FA6970" w14:textId="61167686"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28" w:type="dxa"/>
            <w:tcBorders>
              <w:top w:val="nil"/>
              <w:left w:val="nil"/>
              <w:bottom w:val="single" w:sz="4" w:space="0" w:color="auto"/>
              <w:right w:val="single" w:sz="4" w:space="0" w:color="auto"/>
            </w:tcBorders>
            <w:shd w:val="clear" w:color="auto" w:fill="auto"/>
            <w:noWrap/>
            <w:vAlign w:val="center"/>
            <w:hideMark/>
          </w:tcPr>
          <w:p w14:paraId="12ABA45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5DCB547F"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5C75784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219359F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r>
      <w:tr w:rsidR="00074201" w:rsidRPr="003071F4" w14:paraId="07557339" w14:textId="77777777" w:rsidTr="008E5451">
        <w:trPr>
          <w:trHeight w:val="288"/>
        </w:trPr>
        <w:tc>
          <w:tcPr>
            <w:tcW w:w="5081" w:type="dxa"/>
            <w:tcBorders>
              <w:top w:val="nil"/>
              <w:left w:val="single" w:sz="4" w:space="0" w:color="auto"/>
              <w:bottom w:val="single" w:sz="4" w:space="0" w:color="auto"/>
              <w:right w:val="single" w:sz="4" w:space="0" w:color="auto"/>
            </w:tcBorders>
            <w:shd w:val="clear" w:color="auto" w:fill="auto"/>
            <w:noWrap/>
            <w:vAlign w:val="center"/>
            <w:hideMark/>
          </w:tcPr>
          <w:p w14:paraId="45EDFAF5" w14:textId="4DD270F2" w:rsidR="008E5451" w:rsidRPr="003071F4" w:rsidRDefault="008E5451" w:rsidP="008E5451">
            <w:pPr>
              <w:spacing w:after="0" w:line="240" w:lineRule="auto"/>
              <w:rPr>
                <w:rFonts w:ascii="Aptos Narrow" w:eastAsia="Times New Roman" w:hAnsi="Aptos Narrow" w:cs="Times New Roman"/>
                <w:color w:val="000000"/>
                <w:kern w:val="0"/>
                <w:sz w:val="22"/>
                <w:szCs w:val="22"/>
                <w:lang w:val="es-419"/>
                <w14:ligatures w14:val="none"/>
              </w:rPr>
            </w:pPr>
            <w:r w:rsidRPr="003071F4">
              <w:rPr>
                <w:rFonts w:ascii="Aptos Narrow" w:eastAsia="Times New Roman" w:hAnsi="Aptos Narrow" w:cs="Times New Roman"/>
                <w:color w:val="000000"/>
                <w:kern w:val="0"/>
                <w:sz w:val="22"/>
                <w:szCs w:val="22"/>
                <w:lang w:val="es-419"/>
                <w14:ligatures w14:val="none"/>
              </w:rPr>
              <w:t>Identificación</w:t>
            </w:r>
            <w:r w:rsidR="00074201">
              <w:rPr>
                <w:rFonts w:ascii="Aptos Narrow" w:eastAsia="Times New Roman" w:hAnsi="Aptos Narrow" w:cs="Times New Roman"/>
                <w:color w:val="000000"/>
                <w:kern w:val="0"/>
                <w:sz w:val="22"/>
                <w:szCs w:val="22"/>
                <w:lang w:val="es-419"/>
                <w14:ligatures w14:val="none"/>
              </w:rPr>
              <w:t xml:space="preserve"> de necesidad y gustos de cada niño</w:t>
            </w:r>
          </w:p>
        </w:tc>
        <w:tc>
          <w:tcPr>
            <w:tcW w:w="2041" w:type="dxa"/>
            <w:tcBorders>
              <w:top w:val="nil"/>
              <w:left w:val="nil"/>
              <w:bottom w:val="single" w:sz="4" w:space="0" w:color="auto"/>
              <w:right w:val="single" w:sz="4" w:space="0" w:color="auto"/>
            </w:tcBorders>
            <w:shd w:val="clear" w:color="auto" w:fill="auto"/>
            <w:noWrap/>
            <w:vAlign w:val="center"/>
            <w:hideMark/>
          </w:tcPr>
          <w:p w14:paraId="55C16BD5"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Evaluación</w:t>
            </w:r>
            <w:proofErr w:type="spellEnd"/>
          </w:p>
        </w:tc>
        <w:tc>
          <w:tcPr>
            <w:tcW w:w="328" w:type="dxa"/>
            <w:tcBorders>
              <w:top w:val="nil"/>
              <w:left w:val="nil"/>
              <w:bottom w:val="single" w:sz="4" w:space="0" w:color="auto"/>
              <w:right w:val="single" w:sz="4" w:space="0" w:color="auto"/>
            </w:tcBorders>
            <w:shd w:val="clear" w:color="auto" w:fill="auto"/>
            <w:noWrap/>
            <w:vAlign w:val="center"/>
            <w:hideMark/>
          </w:tcPr>
          <w:p w14:paraId="7852BA9E"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18CE435A"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3BFA823A"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1462BD3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2B00DDA3"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5B439213"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4A47D744" w14:textId="35CDE7CB"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97" w:type="dxa"/>
            <w:tcBorders>
              <w:top w:val="nil"/>
              <w:left w:val="nil"/>
              <w:bottom w:val="single" w:sz="4" w:space="0" w:color="auto"/>
              <w:right w:val="single" w:sz="4" w:space="0" w:color="auto"/>
            </w:tcBorders>
            <w:shd w:val="clear" w:color="auto" w:fill="auto"/>
            <w:noWrap/>
            <w:vAlign w:val="center"/>
            <w:hideMark/>
          </w:tcPr>
          <w:p w14:paraId="411A28EA" w14:textId="37422CEA" w:rsidR="008E5451" w:rsidRPr="003071F4" w:rsidRDefault="00074201" w:rsidP="008E5451">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x</w:t>
            </w:r>
            <w:r w:rsidR="008E5451"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23A0715A" w14:textId="00C1E281" w:rsidR="008E5451" w:rsidRPr="003071F4" w:rsidRDefault="00074201" w:rsidP="008E5451">
            <w:pPr>
              <w:spacing w:after="0" w:line="240" w:lineRule="auto"/>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x</w:t>
            </w:r>
            <w:r w:rsidR="008E5451"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5D294317" w14:textId="291B2C02"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96" w:type="dxa"/>
            <w:tcBorders>
              <w:top w:val="nil"/>
              <w:left w:val="nil"/>
              <w:bottom w:val="single" w:sz="4" w:space="0" w:color="auto"/>
              <w:right w:val="single" w:sz="4" w:space="0" w:color="auto"/>
            </w:tcBorders>
            <w:shd w:val="clear" w:color="auto" w:fill="auto"/>
            <w:noWrap/>
            <w:vAlign w:val="center"/>
            <w:hideMark/>
          </w:tcPr>
          <w:p w14:paraId="12FFA87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97" w:type="dxa"/>
            <w:tcBorders>
              <w:top w:val="nil"/>
              <w:left w:val="nil"/>
              <w:bottom w:val="single" w:sz="4" w:space="0" w:color="auto"/>
              <w:right w:val="single" w:sz="4" w:space="0" w:color="auto"/>
            </w:tcBorders>
            <w:shd w:val="clear" w:color="auto" w:fill="auto"/>
            <w:noWrap/>
            <w:vAlign w:val="center"/>
            <w:hideMark/>
          </w:tcPr>
          <w:p w14:paraId="74EDBDC8" w14:textId="12740499"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28" w:type="dxa"/>
            <w:tcBorders>
              <w:top w:val="nil"/>
              <w:left w:val="nil"/>
              <w:bottom w:val="single" w:sz="4" w:space="0" w:color="auto"/>
              <w:right w:val="single" w:sz="4" w:space="0" w:color="auto"/>
            </w:tcBorders>
            <w:shd w:val="clear" w:color="auto" w:fill="auto"/>
            <w:noWrap/>
            <w:vAlign w:val="center"/>
            <w:hideMark/>
          </w:tcPr>
          <w:p w14:paraId="5F968D7A"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2DBE69D9"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7CEF6C37"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081777A4"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r>
      <w:tr w:rsidR="00074201" w:rsidRPr="003071F4" w14:paraId="0109820C" w14:textId="77777777" w:rsidTr="008E5451">
        <w:trPr>
          <w:trHeight w:val="288"/>
        </w:trPr>
        <w:tc>
          <w:tcPr>
            <w:tcW w:w="5081" w:type="dxa"/>
            <w:tcBorders>
              <w:top w:val="nil"/>
              <w:left w:val="single" w:sz="4" w:space="0" w:color="auto"/>
              <w:bottom w:val="single" w:sz="4" w:space="0" w:color="auto"/>
              <w:right w:val="single" w:sz="4" w:space="0" w:color="auto"/>
            </w:tcBorders>
            <w:shd w:val="clear" w:color="auto" w:fill="auto"/>
            <w:noWrap/>
            <w:vAlign w:val="center"/>
            <w:hideMark/>
          </w:tcPr>
          <w:p w14:paraId="7431FE5D" w14:textId="65D0BB0F"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Implementación</w:t>
            </w:r>
            <w:proofErr w:type="spellEnd"/>
            <w:r w:rsidRPr="003071F4">
              <w:rPr>
                <w:rFonts w:ascii="Aptos Narrow" w:eastAsia="Times New Roman" w:hAnsi="Aptos Narrow" w:cs="Times New Roman"/>
                <w:color w:val="000000"/>
                <w:kern w:val="0"/>
                <w:sz w:val="22"/>
                <w:szCs w:val="22"/>
                <w14:ligatures w14:val="none"/>
              </w:rPr>
              <w:t xml:space="preserve"> de</w:t>
            </w:r>
            <w:r w:rsidR="00074201">
              <w:rPr>
                <w:rFonts w:ascii="Aptos Narrow" w:eastAsia="Times New Roman" w:hAnsi="Aptos Narrow" w:cs="Times New Roman"/>
                <w:color w:val="000000"/>
                <w:kern w:val="0"/>
                <w:sz w:val="22"/>
                <w:szCs w:val="22"/>
                <w14:ligatures w14:val="none"/>
              </w:rPr>
              <w:t xml:space="preserve"> prototipo</w:t>
            </w:r>
          </w:p>
        </w:tc>
        <w:tc>
          <w:tcPr>
            <w:tcW w:w="2041" w:type="dxa"/>
            <w:tcBorders>
              <w:top w:val="nil"/>
              <w:left w:val="nil"/>
              <w:bottom w:val="single" w:sz="4" w:space="0" w:color="auto"/>
              <w:right w:val="single" w:sz="4" w:space="0" w:color="auto"/>
            </w:tcBorders>
            <w:shd w:val="clear" w:color="auto" w:fill="auto"/>
            <w:noWrap/>
            <w:vAlign w:val="center"/>
            <w:hideMark/>
          </w:tcPr>
          <w:p w14:paraId="3CF81984"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Evaluación</w:t>
            </w:r>
            <w:proofErr w:type="spellEnd"/>
          </w:p>
        </w:tc>
        <w:tc>
          <w:tcPr>
            <w:tcW w:w="328" w:type="dxa"/>
            <w:tcBorders>
              <w:top w:val="nil"/>
              <w:left w:val="nil"/>
              <w:bottom w:val="single" w:sz="4" w:space="0" w:color="auto"/>
              <w:right w:val="single" w:sz="4" w:space="0" w:color="auto"/>
            </w:tcBorders>
            <w:shd w:val="clear" w:color="auto" w:fill="auto"/>
            <w:noWrap/>
            <w:vAlign w:val="center"/>
            <w:hideMark/>
          </w:tcPr>
          <w:p w14:paraId="14F7ADCE"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7CD36AEF"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55BA4E6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675DCD4E"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149A2306"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783E500E"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09920FBE" w14:textId="13A50B3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97" w:type="dxa"/>
            <w:tcBorders>
              <w:top w:val="nil"/>
              <w:left w:val="nil"/>
              <w:bottom w:val="single" w:sz="4" w:space="0" w:color="auto"/>
              <w:right w:val="single" w:sz="4" w:space="0" w:color="auto"/>
            </w:tcBorders>
            <w:shd w:val="clear" w:color="auto" w:fill="auto"/>
            <w:noWrap/>
            <w:vAlign w:val="center"/>
            <w:hideMark/>
          </w:tcPr>
          <w:p w14:paraId="437299CE" w14:textId="3DABEB83"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28" w:type="dxa"/>
            <w:tcBorders>
              <w:top w:val="nil"/>
              <w:left w:val="nil"/>
              <w:bottom w:val="single" w:sz="4" w:space="0" w:color="auto"/>
              <w:right w:val="single" w:sz="4" w:space="0" w:color="auto"/>
            </w:tcBorders>
            <w:shd w:val="clear" w:color="auto" w:fill="auto"/>
            <w:noWrap/>
            <w:vAlign w:val="center"/>
            <w:hideMark/>
          </w:tcPr>
          <w:p w14:paraId="1E834D01" w14:textId="0776D2B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36" w:type="dxa"/>
            <w:tcBorders>
              <w:top w:val="nil"/>
              <w:left w:val="nil"/>
              <w:bottom w:val="single" w:sz="4" w:space="0" w:color="auto"/>
              <w:right w:val="single" w:sz="4" w:space="0" w:color="auto"/>
            </w:tcBorders>
            <w:shd w:val="clear" w:color="auto" w:fill="auto"/>
            <w:noWrap/>
            <w:vAlign w:val="center"/>
            <w:hideMark/>
          </w:tcPr>
          <w:p w14:paraId="2E2DD8AF" w14:textId="747E6CF3"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96" w:type="dxa"/>
            <w:tcBorders>
              <w:top w:val="nil"/>
              <w:left w:val="nil"/>
              <w:bottom w:val="single" w:sz="4" w:space="0" w:color="auto"/>
              <w:right w:val="single" w:sz="4" w:space="0" w:color="auto"/>
            </w:tcBorders>
            <w:shd w:val="clear" w:color="auto" w:fill="auto"/>
            <w:noWrap/>
            <w:vAlign w:val="center"/>
            <w:hideMark/>
          </w:tcPr>
          <w:p w14:paraId="2FDE89B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97" w:type="dxa"/>
            <w:tcBorders>
              <w:top w:val="nil"/>
              <w:left w:val="nil"/>
              <w:bottom w:val="single" w:sz="4" w:space="0" w:color="auto"/>
              <w:right w:val="single" w:sz="4" w:space="0" w:color="auto"/>
            </w:tcBorders>
            <w:shd w:val="clear" w:color="auto" w:fill="auto"/>
            <w:noWrap/>
            <w:vAlign w:val="center"/>
            <w:hideMark/>
          </w:tcPr>
          <w:p w14:paraId="07551628"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28" w:type="dxa"/>
            <w:tcBorders>
              <w:top w:val="nil"/>
              <w:left w:val="nil"/>
              <w:bottom w:val="single" w:sz="4" w:space="0" w:color="auto"/>
              <w:right w:val="single" w:sz="4" w:space="0" w:color="auto"/>
            </w:tcBorders>
            <w:shd w:val="clear" w:color="auto" w:fill="auto"/>
            <w:noWrap/>
            <w:vAlign w:val="center"/>
            <w:hideMark/>
          </w:tcPr>
          <w:p w14:paraId="663FC19D" w14:textId="344DFD3D"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36" w:type="dxa"/>
            <w:tcBorders>
              <w:top w:val="nil"/>
              <w:left w:val="nil"/>
              <w:bottom w:val="single" w:sz="4" w:space="0" w:color="auto"/>
              <w:right w:val="single" w:sz="4" w:space="0" w:color="auto"/>
            </w:tcBorders>
            <w:shd w:val="clear" w:color="auto" w:fill="auto"/>
            <w:noWrap/>
            <w:vAlign w:val="center"/>
            <w:hideMark/>
          </w:tcPr>
          <w:p w14:paraId="36F3900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38E86CC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47A0DB4A"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r>
      <w:tr w:rsidR="00074201" w:rsidRPr="003071F4" w14:paraId="2F1CC904" w14:textId="77777777" w:rsidTr="008E5451">
        <w:trPr>
          <w:trHeight w:val="288"/>
        </w:trPr>
        <w:tc>
          <w:tcPr>
            <w:tcW w:w="5081" w:type="dxa"/>
            <w:tcBorders>
              <w:top w:val="nil"/>
              <w:left w:val="single" w:sz="4" w:space="0" w:color="auto"/>
              <w:bottom w:val="single" w:sz="4" w:space="0" w:color="auto"/>
              <w:right w:val="single" w:sz="4" w:space="0" w:color="auto"/>
            </w:tcBorders>
            <w:shd w:val="clear" w:color="auto" w:fill="auto"/>
            <w:noWrap/>
            <w:vAlign w:val="center"/>
            <w:hideMark/>
          </w:tcPr>
          <w:p w14:paraId="64CEC9DE"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Procesamiento</w:t>
            </w:r>
            <w:proofErr w:type="spellEnd"/>
            <w:r w:rsidRPr="003071F4">
              <w:rPr>
                <w:rFonts w:ascii="Aptos Narrow" w:eastAsia="Times New Roman" w:hAnsi="Aptos Narrow" w:cs="Times New Roman"/>
                <w:color w:val="000000"/>
                <w:kern w:val="0"/>
                <w:sz w:val="22"/>
                <w:szCs w:val="22"/>
                <w14:ligatures w14:val="none"/>
              </w:rPr>
              <w:t xml:space="preserve"> de </w:t>
            </w:r>
            <w:proofErr w:type="spellStart"/>
            <w:r w:rsidRPr="003071F4">
              <w:rPr>
                <w:rFonts w:ascii="Aptos Narrow" w:eastAsia="Times New Roman" w:hAnsi="Aptos Narrow" w:cs="Times New Roman"/>
                <w:color w:val="000000"/>
                <w:kern w:val="0"/>
                <w:sz w:val="22"/>
                <w:szCs w:val="22"/>
                <w14:ligatures w14:val="none"/>
              </w:rPr>
              <w:t>datos</w:t>
            </w:r>
            <w:proofErr w:type="spellEnd"/>
          </w:p>
        </w:tc>
        <w:tc>
          <w:tcPr>
            <w:tcW w:w="2041" w:type="dxa"/>
            <w:tcBorders>
              <w:top w:val="nil"/>
              <w:left w:val="nil"/>
              <w:bottom w:val="single" w:sz="4" w:space="0" w:color="auto"/>
              <w:right w:val="single" w:sz="4" w:space="0" w:color="auto"/>
            </w:tcBorders>
            <w:shd w:val="clear" w:color="auto" w:fill="auto"/>
            <w:noWrap/>
            <w:vAlign w:val="center"/>
            <w:hideMark/>
          </w:tcPr>
          <w:p w14:paraId="6C233CBD"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Evaluación</w:t>
            </w:r>
            <w:proofErr w:type="spellEnd"/>
          </w:p>
        </w:tc>
        <w:tc>
          <w:tcPr>
            <w:tcW w:w="328" w:type="dxa"/>
            <w:tcBorders>
              <w:top w:val="nil"/>
              <w:left w:val="nil"/>
              <w:bottom w:val="single" w:sz="4" w:space="0" w:color="auto"/>
              <w:right w:val="single" w:sz="4" w:space="0" w:color="auto"/>
            </w:tcBorders>
            <w:shd w:val="clear" w:color="auto" w:fill="auto"/>
            <w:noWrap/>
            <w:vAlign w:val="center"/>
            <w:hideMark/>
          </w:tcPr>
          <w:p w14:paraId="1EDE03F7"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464AE463"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422872A5"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24C3052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68A866A7"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1F77003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334F2461" w14:textId="2EF8DD43"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97" w:type="dxa"/>
            <w:tcBorders>
              <w:top w:val="nil"/>
              <w:left w:val="nil"/>
              <w:bottom w:val="single" w:sz="4" w:space="0" w:color="auto"/>
              <w:right w:val="single" w:sz="4" w:space="0" w:color="auto"/>
            </w:tcBorders>
            <w:shd w:val="clear" w:color="auto" w:fill="auto"/>
            <w:noWrap/>
            <w:vAlign w:val="center"/>
            <w:hideMark/>
          </w:tcPr>
          <w:p w14:paraId="7E336923" w14:textId="1C4D0D7D"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28" w:type="dxa"/>
            <w:tcBorders>
              <w:top w:val="nil"/>
              <w:left w:val="nil"/>
              <w:bottom w:val="single" w:sz="4" w:space="0" w:color="auto"/>
              <w:right w:val="single" w:sz="4" w:space="0" w:color="auto"/>
            </w:tcBorders>
            <w:shd w:val="clear" w:color="auto" w:fill="auto"/>
            <w:noWrap/>
            <w:vAlign w:val="center"/>
            <w:hideMark/>
          </w:tcPr>
          <w:p w14:paraId="155563FF" w14:textId="004AE30B"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36" w:type="dxa"/>
            <w:tcBorders>
              <w:top w:val="nil"/>
              <w:left w:val="nil"/>
              <w:bottom w:val="single" w:sz="4" w:space="0" w:color="auto"/>
              <w:right w:val="single" w:sz="4" w:space="0" w:color="auto"/>
            </w:tcBorders>
            <w:shd w:val="clear" w:color="auto" w:fill="auto"/>
            <w:noWrap/>
            <w:vAlign w:val="center"/>
            <w:hideMark/>
          </w:tcPr>
          <w:p w14:paraId="07E9DFEB" w14:textId="53F4BA4B"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96" w:type="dxa"/>
            <w:tcBorders>
              <w:top w:val="nil"/>
              <w:left w:val="nil"/>
              <w:bottom w:val="single" w:sz="4" w:space="0" w:color="auto"/>
              <w:right w:val="single" w:sz="4" w:space="0" w:color="auto"/>
            </w:tcBorders>
            <w:shd w:val="clear" w:color="auto" w:fill="auto"/>
            <w:noWrap/>
            <w:vAlign w:val="center"/>
            <w:hideMark/>
          </w:tcPr>
          <w:p w14:paraId="323FE947" w14:textId="6E9BA9E9"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97" w:type="dxa"/>
            <w:tcBorders>
              <w:top w:val="nil"/>
              <w:left w:val="nil"/>
              <w:bottom w:val="single" w:sz="4" w:space="0" w:color="auto"/>
              <w:right w:val="single" w:sz="4" w:space="0" w:color="auto"/>
            </w:tcBorders>
            <w:shd w:val="clear" w:color="auto" w:fill="auto"/>
            <w:noWrap/>
            <w:vAlign w:val="center"/>
            <w:hideMark/>
          </w:tcPr>
          <w:p w14:paraId="58E51764"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28" w:type="dxa"/>
            <w:tcBorders>
              <w:top w:val="nil"/>
              <w:left w:val="nil"/>
              <w:bottom w:val="single" w:sz="4" w:space="0" w:color="auto"/>
              <w:right w:val="single" w:sz="4" w:space="0" w:color="auto"/>
            </w:tcBorders>
            <w:shd w:val="clear" w:color="auto" w:fill="auto"/>
            <w:noWrap/>
            <w:vAlign w:val="center"/>
            <w:hideMark/>
          </w:tcPr>
          <w:p w14:paraId="67BF45EC" w14:textId="64D22FA0"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36" w:type="dxa"/>
            <w:tcBorders>
              <w:top w:val="nil"/>
              <w:left w:val="nil"/>
              <w:bottom w:val="single" w:sz="4" w:space="0" w:color="auto"/>
              <w:right w:val="single" w:sz="4" w:space="0" w:color="auto"/>
            </w:tcBorders>
            <w:shd w:val="clear" w:color="auto" w:fill="auto"/>
            <w:noWrap/>
            <w:vAlign w:val="center"/>
            <w:hideMark/>
          </w:tcPr>
          <w:p w14:paraId="2FEA4C79" w14:textId="6E7A0130"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96" w:type="dxa"/>
            <w:tcBorders>
              <w:top w:val="nil"/>
              <w:left w:val="nil"/>
              <w:bottom w:val="single" w:sz="4" w:space="0" w:color="auto"/>
              <w:right w:val="single" w:sz="4" w:space="0" w:color="auto"/>
            </w:tcBorders>
            <w:shd w:val="clear" w:color="auto" w:fill="auto"/>
            <w:noWrap/>
            <w:vAlign w:val="center"/>
            <w:hideMark/>
          </w:tcPr>
          <w:p w14:paraId="4A847A59"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5756919B"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r>
      <w:tr w:rsidR="00074201" w:rsidRPr="003071F4" w14:paraId="07C03EC1" w14:textId="77777777" w:rsidTr="008E5451">
        <w:trPr>
          <w:trHeight w:val="288"/>
        </w:trPr>
        <w:tc>
          <w:tcPr>
            <w:tcW w:w="5081" w:type="dxa"/>
            <w:tcBorders>
              <w:top w:val="nil"/>
              <w:left w:val="single" w:sz="4" w:space="0" w:color="auto"/>
              <w:bottom w:val="single" w:sz="4" w:space="0" w:color="auto"/>
              <w:right w:val="single" w:sz="4" w:space="0" w:color="auto"/>
            </w:tcBorders>
            <w:shd w:val="clear" w:color="auto" w:fill="auto"/>
            <w:noWrap/>
            <w:vAlign w:val="center"/>
            <w:hideMark/>
          </w:tcPr>
          <w:p w14:paraId="7E5872E5"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lang w:val="es-419"/>
                <w14:ligatures w14:val="none"/>
              </w:rPr>
            </w:pPr>
            <w:r w:rsidRPr="003071F4">
              <w:rPr>
                <w:rFonts w:ascii="Aptos Narrow" w:eastAsia="Times New Roman" w:hAnsi="Aptos Narrow" w:cs="Times New Roman"/>
                <w:color w:val="000000"/>
                <w:kern w:val="0"/>
                <w:sz w:val="22"/>
                <w:szCs w:val="22"/>
                <w:lang w:val="es-419"/>
                <w14:ligatures w14:val="none"/>
              </w:rPr>
              <w:t xml:space="preserve">Aplicación de la encuesta </w:t>
            </w:r>
            <w:proofErr w:type="spellStart"/>
            <w:r w:rsidRPr="003071F4">
              <w:rPr>
                <w:rFonts w:ascii="Aptos Narrow" w:eastAsia="Times New Roman" w:hAnsi="Aptos Narrow" w:cs="Times New Roman"/>
                <w:color w:val="000000"/>
                <w:kern w:val="0"/>
                <w:sz w:val="22"/>
                <w:szCs w:val="22"/>
                <w:lang w:val="es-419"/>
                <w14:ligatures w14:val="none"/>
              </w:rPr>
              <w:t>post-intervención</w:t>
            </w:r>
            <w:proofErr w:type="spellEnd"/>
          </w:p>
        </w:tc>
        <w:tc>
          <w:tcPr>
            <w:tcW w:w="2041" w:type="dxa"/>
            <w:tcBorders>
              <w:top w:val="nil"/>
              <w:left w:val="nil"/>
              <w:bottom w:val="single" w:sz="4" w:space="0" w:color="auto"/>
              <w:right w:val="single" w:sz="4" w:space="0" w:color="auto"/>
            </w:tcBorders>
            <w:shd w:val="clear" w:color="auto" w:fill="auto"/>
            <w:noWrap/>
            <w:vAlign w:val="center"/>
            <w:hideMark/>
          </w:tcPr>
          <w:p w14:paraId="223CB03B"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Evaluación</w:t>
            </w:r>
            <w:proofErr w:type="spellEnd"/>
          </w:p>
        </w:tc>
        <w:tc>
          <w:tcPr>
            <w:tcW w:w="328" w:type="dxa"/>
            <w:tcBorders>
              <w:top w:val="nil"/>
              <w:left w:val="nil"/>
              <w:bottom w:val="single" w:sz="4" w:space="0" w:color="auto"/>
              <w:right w:val="single" w:sz="4" w:space="0" w:color="auto"/>
            </w:tcBorders>
            <w:shd w:val="clear" w:color="auto" w:fill="auto"/>
            <w:noWrap/>
            <w:vAlign w:val="center"/>
            <w:hideMark/>
          </w:tcPr>
          <w:p w14:paraId="0D4196C9"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28425E35"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1524F225"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456A3594"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16965B3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213513E9"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0C499276"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7D8470E9"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5CEC95C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7B39D15F"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7422158E"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5AA1E617"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1004E3CA" w14:textId="598C7623"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
        </w:tc>
        <w:tc>
          <w:tcPr>
            <w:tcW w:w="336" w:type="dxa"/>
            <w:tcBorders>
              <w:top w:val="nil"/>
              <w:left w:val="nil"/>
              <w:bottom w:val="single" w:sz="4" w:space="0" w:color="auto"/>
              <w:right w:val="single" w:sz="4" w:space="0" w:color="auto"/>
            </w:tcBorders>
            <w:shd w:val="clear" w:color="auto" w:fill="auto"/>
            <w:noWrap/>
            <w:vAlign w:val="center"/>
            <w:hideMark/>
          </w:tcPr>
          <w:p w14:paraId="26A37149" w14:textId="7C9D0589"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r w:rsidR="00074201">
              <w:rPr>
                <w:rFonts w:ascii="Aptos Narrow" w:eastAsia="Times New Roman" w:hAnsi="Aptos Narrow" w:cs="Times New Roman"/>
                <w:color w:val="000000"/>
                <w:kern w:val="0"/>
                <w:sz w:val="22"/>
                <w:szCs w:val="22"/>
                <w14:ligatures w14:val="none"/>
              </w:rPr>
              <w:t>x</w:t>
            </w:r>
          </w:p>
        </w:tc>
        <w:tc>
          <w:tcPr>
            <w:tcW w:w="396" w:type="dxa"/>
            <w:tcBorders>
              <w:top w:val="nil"/>
              <w:left w:val="nil"/>
              <w:bottom w:val="single" w:sz="4" w:space="0" w:color="auto"/>
              <w:right w:val="single" w:sz="4" w:space="0" w:color="auto"/>
            </w:tcBorders>
            <w:shd w:val="clear" w:color="auto" w:fill="auto"/>
            <w:noWrap/>
            <w:vAlign w:val="center"/>
            <w:hideMark/>
          </w:tcPr>
          <w:p w14:paraId="673DBA2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461AA888"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r>
      <w:tr w:rsidR="00074201" w:rsidRPr="003071F4" w14:paraId="13FED623" w14:textId="77777777" w:rsidTr="008E5451">
        <w:trPr>
          <w:trHeight w:val="288"/>
        </w:trPr>
        <w:tc>
          <w:tcPr>
            <w:tcW w:w="5081" w:type="dxa"/>
            <w:tcBorders>
              <w:top w:val="nil"/>
              <w:left w:val="single" w:sz="4" w:space="0" w:color="auto"/>
              <w:bottom w:val="single" w:sz="4" w:space="0" w:color="auto"/>
              <w:right w:val="single" w:sz="4" w:space="0" w:color="auto"/>
            </w:tcBorders>
            <w:shd w:val="clear" w:color="auto" w:fill="auto"/>
            <w:noWrap/>
            <w:vAlign w:val="center"/>
            <w:hideMark/>
          </w:tcPr>
          <w:p w14:paraId="7534215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Análisis</w:t>
            </w:r>
            <w:proofErr w:type="spellEnd"/>
            <w:r w:rsidRPr="003071F4">
              <w:rPr>
                <w:rFonts w:ascii="Aptos Narrow" w:eastAsia="Times New Roman" w:hAnsi="Aptos Narrow" w:cs="Times New Roman"/>
                <w:color w:val="000000"/>
                <w:kern w:val="0"/>
                <w:sz w:val="22"/>
                <w:szCs w:val="22"/>
                <w14:ligatures w14:val="none"/>
              </w:rPr>
              <w:t xml:space="preserve"> de </w:t>
            </w:r>
            <w:proofErr w:type="spellStart"/>
            <w:r w:rsidRPr="003071F4">
              <w:rPr>
                <w:rFonts w:ascii="Aptos Narrow" w:eastAsia="Times New Roman" w:hAnsi="Aptos Narrow" w:cs="Times New Roman"/>
                <w:color w:val="000000"/>
                <w:kern w:val="0"/>
                <w:sz w:val="22"/>
                <w:szCs w:val="22"/>
                <w14:ligatures w14:val="none"/>
              </w:rPr>
              <w:t>información</w:t>
            </w:r>
            <w:proofErr w:type="spellEnd"/>
            <w:r w:rsidRPr="003071F4">
              <w:rPr>
                <w:rFonts w:ascii="Aptos Narrow" w:eastAsia="Times New Roman" w:hAnsi="Aptos Narrow" w:cs="Times New Roman"/>
                <w:color w:val="000000"/>
                <w:kern w:val="0"/>
                <w:sz w:val="22"/>
                <w:szCs w:val="22"/>
                <w14:ligatures w14:val="none"/>
              </w:rPr>
              <w:t xml:space="preserve"> </w:t>
            </w:r>
            <w:proofErr w:type="spellStart"/>
            <w:r w:rsidRPr="003071F4">
              <w:rPr>
                <w:rFonts w:ascii="Aptos Narrow" w:eastAsia="Times New Roman" w:hAnsi="Aptos Narrow" w:cs="Times New Roman"/>
                <w:color w:val="000000"/>
                <w:kern w:val="0"/>
                <w:sz w:val="22"/>
                <w:szCs w:val="22"/>
                <w14:ligatures w14:val="none"/>
              </w:rPr>
              <w:t>cuantitativa</w:t>
            </w:r>
            <w:proofErr w:type="spellEnd"/>
          </w:p>
        </w:tc>
        <w:tc>
          <w:tcPr>
            <w:tcW w:w="2041" w:type="dxa"/>
            <w:tcBorders>
              <w:top w:val="nil"/>
              <w:left w:val="nil"/>
              <w:bottom w:val="single" w:sz="4" w:space="0" w:color="auto"/>
              <w:right w:val="single" w:sz="4" w:space="0" w:color="auto"/>
            </w:tcBorders>
            <w:shd w:val="clear" w:color="auto" w:fill="auto"/>
            <w:noWrap/>
            <w:vAlign w:val="center"/>
            <w:hideMark/>
          </w:tcPr>
          <w:p w14:paraId="6BEF0AE6"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Evaluación</w:t>
            </w:r>
            <w:proofErr w:type="spellEnd"/>
          </w:p>
        </w:tc>
        <w:tc>
          <w:tcPr>
            <w:tcW w:w="328" w:type="dxa"/>
            <w:tcBorders>
              <w:top w:val="nil"/>
              <w:left w:val="nil"/>
              <w:bottom w:val="single" w:sz="4" w:space="0" w:color="auto"/>
              <w:right w:val="single" w:sz="4" w:space="0" w:color="auto"/>
            </w:tcBorders>
            <w:shd w:val="clear" w:color="auto" w:fill="auto"/>
            <w:noWrap/>
            <w:vAlign w:val="center"/>
            <w:hideMark/>
          </w:tcPr>
          <w:p w14:paraId="4C81F7BD"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3109F3F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65E015B4"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60AD7A39"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7A36C2C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21DA7574"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54D8A90C"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16DA1D4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48A13608"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6BA2AE9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5B0FCC76"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0823B857"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5D63A38A"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5285DF57" w14:textId="2EEA5D65"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
        </w:tc>
        <w:tc>
          <w:tcPr>
            <w:tcW w:w="396" w:type="dxa"/>
            <w:tcBorders>
              <w:top w:val="nil"/>
              <w:left w:val="nil"/>
              <w:bottom w:val="single" w:sz="4" w:space="0" w:color="auto"/>
              <w:right w:val="single" w:sz="4" w:space="0" w:color="auto"/>
            </w:tcBorders>
            <w:shd w:val="clear" w:color="auto" w:fill="auto"/>
            <w:noWrap/>
            <w:vAlign w:val="center"/>
            <w:hideMark/>
          </w:tcPr>
          <w:p w14:paraId="74D5F04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97" w:type="dxa"/>
            <w:tcBorders>
              <w:top w:val="nil"/>
              <w:left w:val="nil"/>
              <w:bottom w:val="single" w:sz="4" w:space="0" w:color="auto"/>
              <w:right w:val="single" w:sz="4" w:space="0" w:color="auto"/>
            </w:tcBorders>
            <w:shd w:val="clear" w:color="auto" w:fill="auto"/>
            <w:noWrap/>
            <w:vAlign w:val="center"/>
            <w:hideMark/>
          </w:tcPr>
          <w:p w14:paraId="4E6F0425"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r>
      <w:tr w:rsidR="00074201" w:rsidRPr="003071F4" w14:paraId="7977774B" w14:textId="77777777" w:rsidTr="008E5451">
        <w:trPr>
          <w:trHeight w:val="288"/>
        </w:trPr>
        <w:tc>
          <w:tcPr>
            <w:tcW w:w="5081" w:type="dxa"/>
            <w:tcBorders>
              <w:top w:val="nil"/>
              <w:left w:val="single" w:sz="4" w:space="0" w:color="auto"/>
              <w:bottom w:val="single" w:sz="4" w:space="0" w:color="auto"/>
              <w:right w:val="single" w:sz="4" w:space="0" w:color="auto"/>
            </w:tcBorders>
            <w:shd w:val="clear" w:color="auto" w:fill="auto"/>
            <w:noWrap/>
            <w:vAlign w:val="center"/>
            <w:hideMark/>
          </w:tcPr>
          <w:p w14:paraId="3269B643"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Análisis</w:t>
            </w:r>
            <w:proofErr w:type="spellEnd"/>
            <w:r w:rsidRPr="003071F4">
              <w:rPr>
                <w:rFonts w:ascii="Aptos Narrow" w:eastAsia="Times New Roman" w:hAnsi="Aptos Narrow" w:cs="Times New Roman"/>
                <w:color w:val="000000"/>
                <w:kern w:val="0"/>
                <w:sz w:val="22"/>
                <w:szCs w:val="22"/>
                <w14:ligatures w14:val="none"/>
              </w:rPr>
              <w:t xml:space="preserve"> de </w:t>
            </w:r>
            <w:proofErr w:type="spellStart"/>
            <w:r w:rsidRPr="003071F4">
              <w:rPr>
                <w:rFonts w:ascii="Aptos Narrow" w:eastAsia="Times New Roman" w:hAnsi="Aptos Narrow" w:cs="Times New Roman"/>
                <w:color w:val="000000"/>
                <w:kern w:val="0"/>
                <w:sz w:val="22"/>
                <w:szCs w:val="22"/>
                <w14:ligatures w14:val="none"/>
              </w:rPr>
              <w:t>información</w:t>
            </w:r>
            <w:proofErr w:type="spellEnd"/>
            <w:r w:rsidRPr="003071F4">
              <w:rPr>
                <w:rFonts w:ascii="Aptos Narrow" w:eastAsia="Times New Roman" w:hAnsi="Aptos Narrow" w:cs="Times New Roman"/>
                <w:color w:val="000000"/>
                <w:kern w:val="0"/>
                <w:sz w:val="22"/>
                <w:szCs w:val="22"/>
                <w14:ligatures w14:val="none"/>
              </w:rPr>
              <w:t xml:space="preserve"> </w:t>
            </w:r>
            <w:proofErr w:type="spellStart"/>
            <w:r w:rsidRPr="003071F4">
              <w:rPr>
                <w:rFonts w:ascii="Aptos Narrow" w:eastAsia="Times New Roman" w:hAnsi="Aptos Narrow" w:cs="Times New Roman"/>
                <w:color w:val="000000"/>
                <w:kern w:val="0"/>
                <w:sz w:val="22"/>
                <w:szCs w:val="22"/>
                <w14:ligatures w14:val="none"/>
              </w:rPr>
              <w:t>cualitativa</w:t>
            </w:r>
            <w:proofErr w:type="spellEnd"/>
          </w:p>
        </w:tc>
        <w:tc>
          <w:tcPr>
            <w:tcW w:w="2041" w:type="dxa"/>
            <w:tcBorders>
              <w:top w:val="nil"/>
              <w:left w:val="nil"/>
              <w:bottom w:val="single" w:sz="4" w:space="0" w:color="auto"/>
              <w:right w:val="single" w:sz="4" w:space="0" w:color="auto"/>
            </w:tcBorders>
            <w:shd w:val="clear" w:color="auto" w:fill="auto"/>
            <w:noWrap/>
            <w:vAlign w:val="center"/>
            <w:hideMark/>
          </w:tcPr>
          <w:p w14:paraId="1C81EF0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Evaluación</w:t>
            </w:r>
            <w:proofErr w:type="spellEnd"/>
          </w:p>
        </w:tc>
        <w:tc>
          <w:tcPr>
            <w:tcW w:w="328" w:type="dxa"/>
            <w:tcBorders>
              <w:top w:val="nil"/>
              <w:left w:val="nil"/>
              <w:bottom w:val="single" w:sz="4" w:space="0" w:color="auto"/>
              <w:right w:val="single" w:sz="4" w:space="0" w:color="auto"/>
            </w:tcBorders>
            <w:shd w:val="clear" w:color="auto" w:fill="auto"/>
            <w:noWrap/>
            <w:vAlign w:val="center"/>
            <w:hideMark/>
          </w:tcPr>
          <w:p w14:paraId="3FBA917E"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736C54FA"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1E050298"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414139CA"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7E52D98A"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4B70773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3499A0F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04C006FC"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55D8A55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734B2855"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25573426"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1D78659B"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2EDEAFF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30109914" w14:textId="700DB2A5"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
        </w:tc>
        <w:tc>
          <w:tcPr>
            <w:tcW w:w="396" w:type="dxa"/>
            <w:tcBorders>
              <w:top w:val="nil"/>
              <w:left w:val="nil"/>
              <w:bottom w:val="single" w:sz="4" w:space="0" w:color="auto"/>
              <w:right w:val="single" w:sz="4" w:space="0" w:color="auto"/>
            </w:tcBorders>
            <w:shd w:val="clear" w:color="auto" w:fill="auto"/>
            <w:noWrap/>
            <w:vAlign w:val="center"/>
            <w:hideMark/>
          </w:tcPr>
          <w:p w14:paraId="07CD56A8"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97" w:type="dxa"/>
            <w:tcBorders>
              <w:top w:val="nil"/>
              <w:left w:val="nil"/>
              <w:bottom w:val="single" w:sz="4" w:space="0" w:color="auto"/>
              <w:right w:val="single" w:sz="4" w:space="0" w:color="auto"/>
            </w:tcBorders>
            <w:shd w:val="clear" w:color="auto" w:fill="auto"/>
            <w:noWrap/>
            <w:vAlign w:val="center"/>
            <w:hideMark/>
          </w:tcPr>
          <w:p w14:paraId="6B821BF5"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r>
      <w:tr w:rsidR="00074201" w:rsidRPr="003071F4" w14:paraId="6BEEEF1A" w14:textId="77777777" w:rsidTr="008E5451">
        <w:trPr>
          <w:trHeight w:val="288"/>
        </w:trPr>
        <w:tc>
          <w:tcPr>
            <w:tcW w:w="5081" w:type="dxa"/>
            <w:tcBorders>
              <w:top w:val="nil"/>
              <w:left w:val="single" w:sz="4" w:space="0" w:color="auto"/>
              <w:bottom w:val="single" w:sz="4" w:space="0" w:color="auto"/>
              <w:right w:val="single" w:sz="4" w:space="0" w:color="auto"/>
            </w:tcBorders>
            <w:shd w:val="clear" w:color="auto" w:fill="auto"/>
            <w:noWrap/>
            <w:vAlign w:val="center"/>
            <w:hideMark/>
          </w:tcPr>
          <w:p w14:paraId="77286AA9"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lang w:val="es-419"/>
                <w14:ligatures w14:val="none"/>
              </w:rPr>
            </w:pPr>
            <w:r w:rsidRPr="003071F4">
              <w:rPr>
                <w:rFonts w:ascii="Aptos Narrow" w:eastAsia="Times New Roman" w:hAnsi="Aptos Narrow" w:cs="Times New Roman"/>
                <w:color w:val="000000"/>
                <w:kern w:val="0"/>
                <w:sz w:val="22"/>
                <w:szCs w:val="22"/>
                <w:lang w:val="es-419"/>
                <w14:ligatures w14:val="none"/>
              </w:rPr>
              <w:t>Escritura del reporte de investigación</w:t>
            </w:r>
          </w:p>
        </w:tc>
        <w:tc>
          <w:tcPr>
            <w:tcW w:w="2041" w:type="dxa"/>
            <w:tcBorders>
              <w:top w:val="nil"/>
              <w:left w:val="nil"/>
              <w:bottom w:val="single" w:sz="4" w:space="0" w:color="auto"/>
              <w:right w:val="single" w:sz="4" w:space="0" w:color="auto"/>
            </w:tcBorders>
            <w:shd w:val="clear" w:color="auto" w:fill="auto"/>
            <w:noWrap/>
            <w:vAlign w:val="center"/>
            <w:hideMark/>
          </w:tcPr>
          <w:p w14:paraId="6490BD5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proofErr w:type="spellStart"/>
            <w:r w:rsidRPr="003071F4">
              <w:rPr>
                <w:rFonts w:ascii="Aptos Narrow" w:eastAsia="Times New Roman" w:hAnsi="Aptos Narrow" w:cs="Times New Roman"/>
                <w:color w:val="000000"/>
                <w:kern w:val="0"/>
                <w:sz w:val="22"/>
                <w:szCs w:val="22"/>
                <w14:ligatures w14:val="none"/>
              </w:rPr>
              <w:t>Evaluación</w:t>
            </w:r>
            <w:proofErr w:type="spellEnd"/>
          </w:p>
        </w:tc>
        <w:tc>
          <w:tcPr>
            <w:tcW w:w="328" w:type="dxa"/>
            <w:tcBorders>
              <w:top w:val="nil"/>
              <w:left w:val="nil"/>
              <w:bottom w:val="single" w:sz="4" w:space="0" w:color="auto"/>
              <w:right w:val="single" w:sz="4" w:space="0" w:color="auto"/>
            </w:tcBorders>
            <w:shd w:val="clear" w:color="auto" w:fill="auto"/>
            <w:noWrap/>
            <w:vAlign w:val="center"/>
            <w:hideMark/>
          </w:tcPr>
          <w:p w14:paraId="1FBBCA3C"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024A124D"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6EACD7C8"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77DEFC41"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40805069"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15999D4B"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41341539"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061EF06C"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6BFA020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712B9EA0"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31715E3B"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7" w:type="dxa"/>
            <w:tcBorders>
              <w:top w:val="nil"/>
              <w:left w:val="nil"/>
              <w:bottom w:val="single" w:sz="4" w:space="0" w:color="auto"/>
              <w:right w:val="single" w:sz="4" w:space="0" w:color="auto"/>
            </w:tcBorders>
            <w:shd w:val="clear" w:color="auto" w:fill="auto"/>
            <w:noWrap/>
            <w:vAlign w:val="center"/>
            <w:hideMark/>
          </w:tcPr>
          <w:p w14:paraId="6538CBE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28" w:type="dxa"/>
            <w:tcBorders>
              <w:top w:val="nil"/>
              <w:left w:val="nil"/>
              <w:bottom w:val="single" w:sz="4" w:space="0" w:color="auto"/>
              <w:right w:val="single" w:sz="4" w:space="0" w:color="auto"/>
            </w:tcBorders>
            <w:shd w:val="clear" w:color="auto" w:fill="auto"/>
            <w:noWrap/>
            <w:vAlign w:val="center"/>
            <w:hideMark/>
          </w:tcPr>
          <w:p w14:paraId="4EF27DC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36" w:type="dxa"/>
            <w:tcBorders>
              <w:top w:val="nil"/>
              <w:left w:val="nil"/>
              <w:bottom w:val="single" w:sz="4" w:space="0" w:color="auto"/>
              <w:right w:val="single" w:sz="4" w:space="0" w:color="auto"/>
            </w:tcBorders>
            <w:shd w:val="clear" w:color="auto" w:fill="auto"/>
            <w:noWrap/>
            <w:vAlign w:val="center"/>
            <w:hideMark/>
          </w:tcPr>
          <w:p w14:paraId="47CF6174"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 </w:t>
            </w:r>
          </w:p>
        </w:tc>
        <w:tc>
          <w:tcPr>
            <w:tcW w:w="396" w:type="dxa"/>
            <w:tcBorders>
              <w:top w:val="nil"/>
              <w:left w:val="nil"/>
              <w:bottom w:val="single" w:sz="4" w:space="0" w:color="auto"/>
              <w:right w:val="single" w:sz="4" w:space="0" w:color="auto"/>
            </w:tcBorders>
            <w:shd w:val="clear" w:color="auto" w:fill="auto"/>
            <w:noWrap/>
            <w:vAlign w:val="center"/>
            <w:hideMark/>
          </w:tcPr>
          <w:p w14:paraId="79DA8125"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c>
          <w:tcPr>
            <w:tcW w:w="397" w:type="dxa"/>
            <w:tcBorders>
              <w:top w:val="nil"/>
              <w:left w:val="nil"/>
              <w:bottom w:val="single" w:sz="4" w:space="0" w:color="auto"/>
              <w:right w:val="single" w:sz="4" w:space="0" w:color="auto"/>
            </w:tcBorders>
            <w:shd w:val="clear" w:color="auto" w:fill="auto"/>
            <w:noWrap/>
            <w:vAlign w:val="center"/>
            <w:hideMark/>
          </w:tcPr>
          <w:p w14:paraId="4E9958C2" w14:textId="77777777" w:rsidR="008E5451" w:rsidRPr="003071F4" w:rsidRDefault="008E5451" w:rsidP="008E5451">
            <w:pPr>
              <w:spacing w:after="0" w:line="240" w:lineRule="auto"/>
              <w:rPr>
                <w:rFonts w:ascii="Aptos Narrow" w:eastAsia="Times New Roman" w:hAnsi="Aptos Narrow" w:cs="Times New Roman"/>
                <w:color w:val="000000"/>
                <w:kern w:val="0"/>
                <w:sz w:val="22"/>
                <w:szCs w:val="22"/>
                <w14:ligatures w14:val="none"/>
              </w:rPr>
            </w:pPr>
            <w:r w:rsidRPr="003071F4">
              <w:rPr>
                <w:rFonts w:ascii="Aptos Narrow" w:eastAsia="Times New Roman" w:hAnsi="Aptos Narrow" w:cs="Times New Roman"/>
                <w:color w:val="000000"/>
                <w:kern w:val="0"/>
                <w:sz w:val="22"/>
                <w:szCs w:val="22"/>
                <w14:ligatures w14:val="none"/>
              </w:rPr>
              <w:t>X</w:t>
            </w:r>
          </w:p>
        </w:tc>
      </w:tr>
    </w:tbl>
    <w:p w14:paraId="3F7CF936" w14:textId="25E1733D" w:rsidR="009061D5" w:rsidRDefault="009061D5" w:rsidP="0008714D">
      <w:pPr>
        <w:jc w:val="both"/>
        <w:rPr>
          <w:lang w:val="es-419"/>
        </w:rPr>
        <w:sectPr w:rsidR="009061D5" w:rsidSect="009061D5">
          <w:pgSz w:w="15840" w:h="12240" w:orient="landscape"/>
          <w:pgMar w:top="1440" w:right="1440" w:bottom="1440" w:left="1440" w:header="708" w:footer="708" w:gutter="0"/>
          <w:cols w:space="708"/>
          <w:docGrid w:linePitch="360"/>
        </w:sectPr>
      </w:pPr>
    </w:p>
    <w:p w14:paraId="4BB3955D" w14:textId="0AD230F3" w:rsidR="00C90272" w:rsidRPr="00CD67A7" w:rsidRDefault="00C90272" w:rsidP="0008714D">
      <w:pPr>
        <w:pStyle w:val="Ttulo1"/>
        <w:jc w:val="both"/>
        <w:rPr>
          <w:rFonts w:asciiTheme="minorHAnsi" w:hAnsiTheme="minorHAnsi"/>
          <w:sz w:val="24"/>
          <w:szCs w:val="24"/>
          <w:lang w:val="es-419"/>
        </w:rPr>
      </w:pPr>
      <w:r w:rsidRPr="00CD67A7">
        <w:rPr>
          <w:rFonts w:asciiTheme="minorHAnsi" w:hAnsiTheme="minorHAnsi"/>
          <w:sz w:val="24"/>
          <w:szCs w:val="24"/>
          <w:lang w:val="es-419"/>
        </w:rPr>
        <w:lastRenderedPageBreak/>
        <w:t>Bibliografía</w:t>
      </w:r>
    </w:p>
    <w:p w14:paraId="3F7EDA70" w14:textId="44D7A775" w:rsidR="00F34B80" w:rsidRDefault="00F34B80" w:rsidP="007C4EBF">
      <w:pPr>
        <w:jc w:val="both"/>
        <w:rPr>
          <w:lang w:val="es-419"/>
        </w:rPr>
      </w:pPr>
      <w:r w:rsidRPr="00F34B80">
        <w:rPr>
          <w:lang w:val="es-419"/>
        </w:rPr>
        <w:t xml:space="preserve">Adriana </w:t>
      </w:r>
      <w:proofErr w:type="spellStart"/>
      <w:r w:rsidRPr="00F34B80">
        <w:rPr>
          <w:lang w:val="es-419"/>
        </w:rPr>
        <w:t>Marivel</w:t>
      </w:r>
      <w:proofErr w:type="spellEnd"/>
      <w:r w:rsidRPr="00F34B80">
        <w:rPr>
          <w:lang w:val="es-419"/>
        </w:rPr>
        <w:t xml:space="preserve"> Tapia Benavides</w:t>
      </w:r>
      <w:r>
        <w:rPr>
          <w:lang w:val="es-419"/>
        </w:rPr>
        <w:t xml:space="preserve">, </w:t>
      </w:r>
      <w:proofErr w:type="spellStart"/>
      <w:r w:rsidRPr="00F34B80">
        <w:rPr>
          <w:lang w:val="es-419"/>
        </w:rPr>
        <w:t>Yorcely</w:t>
      </w:r>
      <w:proofErr w:type="spellEnd"/>
      <w:r w:rsidRPr="00F34B80">
        <w:rPr>
          <w:lang w:val="es-419"/>
        </w:rPr>
        <w:t xml:space="preserve"> Melecio Caicedo</w:t>
      </w:r>
      <w:r>
        <w:rPr>
          <w:lang w:val="es-419"/>
        </w:rPr>
        <w:t xml:space="preserve"> y </w:t>
      </w:r>
      <w:r w:rsidRPr="00F34B80">
        <w:rPr>
          <w:lang w:val="es-419"/>
        </w:rPr>
        <w:t>Zoraida Contreras Caicedo</w:t>
      </w:r>
      <w:r w:rsidR="007C4EBF">
        <w:rPr>
          <w:lang w:val="es-419"/>
        </w:rPr>
        <w:t xml:space="preserve"> (2017).</w:t>
      </w:r>
      <w:r w:rsidR="007C4EBF" w:rsidRPr="00D7082F">
        <w:rPr>
          <w:lang w:val="es-CO"/>
        </w:rPr>
        <w:t xml:space="preserve"> </w:t>
      </w:r>
      <w:r w:rsidR="007C4EBF" w:rsidRPr="007C4EBF">
        <w:rPr>
          <w:lang w:val="es-419"/>
        </w:rPr>
        <w:t>LA LÚDICA COMO HERRAMIENTA PARA EL APRENDIZAJE</w:t>
      </w:r>
      <w:r w:rsidR="007C4EBF">
        <w:rPr>
          <w:lang w:val="es-419"/>
        </w:rPr>
        <w:t xml:space="preserve">. Revista </w:t>
      </w:r>
      <w:proofErr w:type="spellStart"/>
      <w:r w:rsidR="007C4EBF">
        <w:rPr>
          <w:lang w:val="es-419"/>
        </w:rPr>
        <w:t>Repository</w:t>
      </w:r>
      <w:proofErr w:type="spellEnd"/>
      <w:r w:rsidR="007C4EBF">
        <w:rPr>
          <w:lang w:val="es-419"/>
        </w:rPr>
        <w:t>.</w:t>
      </w:r>
    </w:p>
    <w:p w14:paraId="3F5A440D" w14:textId="77777777" w:rsidR="00E53B5C" w:rsidRPr="00E53B5C" w:rsidRDefault="00E53B5C" w:rsidP="00E53B5C">
      <w:pPr>
        <w:pStyle w:val="Ttulo3"/>
        <w:shd w:val="clear" w:color="auto" w:fill="FFFFFF"/>
        <w:rPr>
          <w:ins w:id="290" w:author="pc studio" w:date="2025-05-08T23:15:00Z"/>
          <w:rFonts w:asciiTheme="majorHAnsi" w:hAnsiTheme="majorHAnsi"/>
          <w:color w:val="800000"/>
          <w:sz w:val="24"/>
          <w:szCs w:val="24"/>
          <w:rPrChange w:id="291" w:author="pc studio" w:date="2025-05-08T23:16:00Z">
            <w:rPr>
              <w:ins w:id="292" w:author="pc studio" w:date="2025-05-08T23:15:00Z"/>
              <w:rFonts w:ascii="times" w:hAnsi="times"/>
              <w:color w:val="800000"/>
              <w:sz w:val="22"/>
              <w:szCs w:val="22"/>
            </w:rPr>
          </w:rPrChange>
        </w:rPr>
      </w:pPr>
      <w:ins w:id="293" w:author="pc studio" w:date="2025-05-08T23:14:00Z">
        <w:r w:rsidRPr="00E53B5C">
          <w:rPr>
            <w:rFonts w:asciiTheme="majorHAnsi" w:hAnsiTheme="majorHAnsi"/>
            <w:color w:val="000000"/>
            <w:sz w:val="24"/>
            <w:szCs w:val="24"/>
            <w:shd w:val="clear" w:color="auto" w:fill="FFFFFF"/>
            <w:rPrChange w:id="294" w:author="pc studio" w:date="2025-05-08T23:16:00Z">
              <w:rPr>
                <w:rFonts w:ascii="Verdana" w:hAnsi="Verdana"/>
                <w:b/>
                <w:bCs/>
                <w:color w:val="000000"/>
                <w:sz w:val="19"/>
                <w:szCs w:val="19"/>
                <w:shd w:val="clear" w:color="auto" w:fill="FFFFFF"/>
              </w:rPr>
            </w:rPrChange>
          </w:rPr>
          <w:t>Carmen Rosa López Ávila</w:t>
        </w:r>
        <w:r w:rsidRPr="00E53B5C">
          <w:rPr>
            <w:rFonts w:asciiTheme="majorHAnsi" w:hAnsiTheme="majorHAnsi"/>
            <w:color w:val="000000"/>
            <w:sz w:val="24"/>
            <w:szCs w:val="24"/>
            <w:shd w:val="clear" w:color="auto" w:fill="FFFFFF"/>
            <w:rPrChange w:id="295" w:author="pc studio" w:date="2025-05-08T23:16:00Z">
              <w:rPr>
                <w:rFonts w:ascii="Verdana" w:hAnsi="Verdana"/>
                <w:b/>
                <w:bCs/>
                <w:color w:val="000000"/>
                <w:sz w:val="19"/>
                <w:szCs w:val="19"/>
                <w:shd w:val="clear" w:color="auto" w:fill="FFFFFF"/>
              </w:rPr>
            </w:rPrChange>
          </w:rPr>
          <w:t xml:space="preserve"> y </w:t>
        </w:r>
        <w:proofErr w:type="spellStart"/>
        <w:r w:rsidRPr="00E53B5C">
          <w:rPr>
            <w:rFonts w:asciiTheme="majorHAnsi" w:hAnsiTheme="majorHAnsi"/>
            <w:color w:val="000000"/>
            <w:sz w:val="24"/>
            <w:szCs w:val="24"/>
            <w:shd w:val="clear" w:color="auto" w:fill="FFFFFF"/>
            <w:rPrChange w:id="296" w:author="pc studio" w:date="2025-05-08T23:16:00Z">
              <w:rPr>
                <w:rFonts w:ascii="Verdana" w:hAnsi="Verdana"/>
                <w:b/>
                <w:bCs/>
                <w:color w:val="000000"/>
                <w:sz w:val="19"/>
                <w:szCs w:val="19"/>
                <w:shd w:val="clear" w:color="auto" w:fill="FFFFFF"/>
              </w:rPr>
            </w:rPrChange>
          </w:rPr>
          <w:t>Napoleón</w:t>
        </w:r>
        <w:proofErr w:type="spellEnd"/>
        <w:r w:rsidRPr="00E53B5C">
          <w:rPr>
            <w:rFonts w:asciiTheme="majorHAnsi" w:hAnsiTheme="majorHAnsi"/>
            <w:color w:val="000000"/>
            <w:sz w:val="24"/>
            <w:szCs w:val="24"/>
            <w:shd w:val="clear" w:color="auto" w:fill="FFFFFF"/>
            <w:rPrChange w:id="297" w:author="pc studio" w:date="2025-05-08T23:16:00Z">
              <w:rPr>
                <w:rFonts w:ascii="Verdana" w:hAnsi="Verdana"/>
                <w:b/>
                <w:bCs/>
                <w:color w:val="000000"/>
                <w:sz w:val="19"/>
                <w:szCs w:val="19"/>
                <w:shd w:val="clear" w:color="auto" w:fill="FFFFFF"/>
              </w:rPr>
            </w:rPrChange>
          </w:rPr>
          <w:t> Murcia Peña</w:t>
        </w:r>
        <w:r w:rsidRPr="00E53B5C">
          <w:rPr>
            <w:rFonts w:asciiTheme="majorHAnsi" w:hAnsiTheme="majorHAnsi"/>
            <w:color w:val="000000"/>
            <w:sz w:val="24"/>
            <w:szCs w:val="24"/>
            <w:shd w:val="clear" w:color="auto" w:fill="FFFFFF"/>
            <w:rPrChange w:id="298" w:author="pc studio" w:date="2025-05-08T23:16:00Z">
              <w:rPr>
                <w:rFonts w:ascii="Verdana" w:hAnsi="Verdana"/>
                <w:b/>
                <w:bCs/>
                <w:color w:val="000000"/>
                <w:sz w:val="19"/>
                <w:szCs w:val="19"/>
                <w:shd w:val="clear" w:color="auto" w:fill="FFFFFF"/>
              </w:rPr>
            </w:rPrChange>
          </w:rPr>
          <w:t xml:space="preserve"> (2023)</w:t>
        </w:r>
      </w:ins>
      <w:ins w:id="299" w:author="pc studio" w:date="2025-05-08T23:15:00Z">
        <w:r w:rsidRPr="00E53B5C">
          <w:rPr>
            <w:rFonts w:asciiTheme="majorHAnsi" w:hAnsiTheme="majorHAnsi"/>
            <w:color w:val="000000"/>
            <w:sz w:val="24"/>
            <w:szCs w:val="24"/>
            <w:shd w:val="clear" w:color="auto" w:fill="FFFFFF"/>
            <w:rPrChange w:id="300" w:author="pc studio" w:date="2025-05-08T23:16:00Z">
              <w:rPr>
                <w:rFonts w:ascii="Verdana" w:hAnsi="Verdana"/>
                <w:b/>
                <w:bCs/>
                <w:color w:val="000000"/>
                <w:sz w:val="19"/>
                <w:szCs w:val="19"/>
                <w:shd w:val="clear" w:color="auto" w:fill="FFFFFF"/>
              </w:rPr>
            </w:rPrChange>
          </w:rPr>
          <w:t xml:space="preserve"> </w:t>
        </w:r>
        <w:proofErr w:type="spellStart"/>
        <w:r w:rsidRPr="00E53B5C">
          <w:rPr>
            <w:rFonts w:asciiTheme="majorHAnsi" w:hAnsiTheme="majorHAnsi"/>
            <w:color w:val="000000"/>
            <w:sz w:val="24"/>
            <w:szCs w:val="24"/>
            <w:shd w:val="clear" w:color="auto" w:fill="FFFFFF"/>
            <w:rPrChange w:id="301" w:author="pc studio" w:date="2025-05-08T23:16:00Z">
              <w:rPr>
                <w:rFonts w:ascii="Verdana" w:hAnsi="Verdana"/>
                <w:b/>
                <w:bCs/>
                <w:color w:val="000000"/>
                <w:shd w:val="clear" w:color="auto" w:fill="FFFFFF"/>
              </w:rPr>
            </w:rPrChange>
          </w:rPr>
          <w:t>Tendencias</w:t>
        </w:r>
        <w:proofErr w:type="spellEnd"/>
        <w:r w:rsidRPr="00E53B5C">
          <w:rPr>
            <w:rFonts w:asciiTheme="majorHAnsi" w:hAnsiTheme="majorHAnsi"/>
            <w:color w:val="000000"/>
            <w:sz w:val="24"/>
            <w:szCs w:val="24"/>
            <w:shd w:val="clear" w:color="auto" w:fill="FFFFFF"/>
            <w:rPrChange w:id="302" w:author="pc studio" w:date="2025-05-08T23:16:00Z">
              <w:rPr>
                <w:rFonts w:ascii="Verdana" w:hAnsi="Verdana"/>
                <w:b/>
                <w:bCs/>
                <w:color w:val="000000"/>
                <w:shd w:val="clear" w:color="auto" w:fill="FFFFFF"/>
              </w:rPr>
            </w:rPrChange>
          </w:rPr>
          <w:t xml:space="preserve"> </w:t>
        </w:r>
        <w:proofErr w:type="spellStart"/>
        <w:r w:rsidRPr="00E53B5C">
          <w:rPr>
            <w:rFonts w:asciiTheme="majorHAnsi" w:hAnsiTheme="majorHAnsi"/>
            <w:color w:val="000000"/>
            <w:sz w:val="24"/>
            <w:szCs w:val="24"/>
            <w:shd w:val="clear" w:color="auto" w:fill="FFFFFF"/>
            <w:rPrChange w:id="303" w:author="pc studio" w:date="2025-05-08T23:16:00Z">
              <w:rPr>
                <w:rFonts w:ascii="Verdana" w:hAnsi="Verdana"/>
                <w:b/>
                <w:bCs/>
                <w:color w:val="000000"/>
                <w:shd w:val="clear" w:color="auto" w:fill="FFFFFF"/>
              </w:rPr>
            </w:rPrChange>
          </w:rPr>
          <w:t>investigativas</w:t>
        </w:r>
        <w:proofErr w:type="spellEnd"/>
        <w:r w:rsidRPr="00E53B5C">
          <w:rPr>
            <w:rFonts w:asciiTheme="majorHAnsi" w:hAnsiTheme="majorHAnsi"/>
            <w:color w:val="000000"/>
            <w:sz w:val="24"/>
            <w:szCs w:val="24"/>
            <w:shd w:val="clear" w:color="auto" w:fill="FFFFFF"/>
            <w:rPrChange w:id="304" w:author="pc studio" w:date="2025-05-08T23:16:00Z">
              <w:rPr>
                <w:rFonts w:ascii="Verdana" w:hAnsi="Verdana"/>
                <w:b/>
                <w:bCs/>
                <w:color w:val="000000"/>
                <w:shd w:val="clear" w:color="auto" w:fill="FFFFFF"/>
              </w:rPr>
            </w:rPrChange>
          </w:rPr>
          <w:t xml:space="preserve"> en </w:t>
        </w:r>
        <w:proofErr w:type="spellStart"/>
        <w:r w:rsidRPr="00E53B5C">
          <w:rPr>
            <w:rFonts w:asciiTheme="majorHAnsi" w:hAnsiTheme="majorHAnsi"/>
            <w:color w:val="000000"/>
            <w:sz w:val="24"/>
            <w:szCs w:val="24"/>
            <w:shd w:val="clear" w:color="auto" w:fill="FFFFFF"/>
            <w:rPrChange w:id="305" w:author="pc studio" w:date="2025-05-08T23:16:00Z">
              <w:rPr>
                <w:rFonts w:ascii="Verdana" w:hAnsi="Verdana"/>
                <w:b/>
                <w:bCs/>
                <w:color w:val="000000"/>
                <w:shd w:val="clear" w:color="auto" w:fill="FFFFFF"/>
              </w:rPr>
            </w:rPrChange>
          </w:rPr>
          <w:t>calidad</w:t>
        </w:r>
        <w:proofErr w:type="spellEnd"/>
        <w:r w:rsidRPr="00E53B5C">
          <w:rPr>
            <w:rFonts w:asciiTheme="majorHAnsi" w:hAnsiTheme="majorHAnsi"/>
            <w:color w:val="000000"/>
            <w:sz w:val="24"/>
            <w:szCs w:val="24"/>
            <w:shd w:val="clear" w:color="auto" w:fill="FFFFFF"/>
            <w:rPrChange w:id="306" w:author="pc studio" w:date="2025-05-08T23:16:00Z">
              <w:rPr>
                <w:rFonts w:ascii="Verdana" w:hAnsi="Verdana"/>
                <w:b/>
                <w:bCs/>
                <w:color w:val="000000"/>
                <w:shd w:val="clear" w:color="auto" w:fill="FFFFFF"/>
              </w:rPr>
            </w:rPrChange>
          </w:rPr>
          <w:t xml:space="preserve"> de la </w:t>
        </w:r>
        <w:proofErr w:type="spellStart"/>
        <w:r w:rsidRPr="00E53B5C">
          <w:rPr>
            <w:rFonts w:asciiTheme="majorHAnsi" w:hAnsiTheme="majorHAnsi"/>
            <w:color w:val="000000"/>
            <w:sz w:val="24"/>
            <w:szCs w:val="24"/>
            <w:shd w:val="clear" w:color="auto" w:fill="FFFFFF"/>
            <w:rPrChange w:id="307" w:author="pc studio" w:date="2025-05-08T23:16:00Z">
              <w:rPr>
                <w:rFonts w:ascii="Verdana" w:hAnsi="Verdana"/>
                <w:b/>
                <w:bCs/>
                <w:color w:val="000000"/>
                <w:shd w:val="clear" w:color="auto" w:fill="FFFFFF"/>
              </w:rPr>
            </w:rPrChange>
          </w:rPr>
          <w:t>educación</w:t>
        </w:r>
        <w:proofErr w:type="spellEnd"/>
        <w:r w:rsidRPr="00E53B5C">
          <w:rPr>
            <w:rFonts w:asciiTheme="majorHAnsi" w:hAnsiTheme="majorHAnsi"/>
            <w:color w:val="000000"/>
            <w:sz w:val="24"/>
            <w:szCs w:val="24"/>
            <w:shd w:val="clear" w:color="auto" w:fill="FFFFFF"/>
            <w:rPrChange w:id="308" w:author="pc studio" w:date="2025-05-08T23:16:00Z">
              <w:rPr>
                <w:rFonts w:ascii="Verdana" w:hAnsi="Verdana"/>
                <w:b/>
                <w:bCs/>
                <w:color w:val="000000"/>
                <w:shd w:val="clear" w:color="auto" w:fill="FFFFFF"/>
              </w:rPr>
            </w:rPrChange>
          </w:rPr>
          <w:t xml:space="preserve">. </w:t>
        </w:r>
        <w:proofErr w:type="spellStart"/>
        <w:r w:rsidRPr="00E53B5C">
          <w:rPr>
            <w:rFonts w:asciiTheme="majorHAnsi" w:hAnsiTheme="majorHAnsi"/>
            <w:color w:val="000000"/>
            <w:sz w:val="24"/>
            <w:szCs w:val="24"/>
            <w:shd w:val="clear" w:color="auto" w:fill="FFFFFF"/>
            <w:rPrChange w:id="309" w:author="pc studio" w:date="2025-05-08T23:16:00Z">
              <w:rPr>
                <w:rFonts w:ascii="Verdana" w:hAnsi="Verdana"/>
                <w:b/>
                <w:bCs/>
                <w:color w:val="000000"/>
                <w:shd w:val="clear" w:color="auto" w:fill="FFFFFF"/>
              </w:rPr>
            </w:rPrChange>
          </w:rPr>
          <w:t>Auscultando</w:t>
        </w:r>
        <w:proofErr w:type="spellEnd"/>
        <w:r w:rsidRPr="00E53B5C">
          <w:rPr>
            <w:rFonts w:asciiTheme="majorHAnsi" w:hAnsiTheme="majorHAnsi"/>
            <w:color w:val="000000"/>
            <w:sz w:val="24"/>
            <w:szCs w:val="24"/>
            <w:shd w:val="clear" w:color="auto" w:fill="FFFFFF"/>
            <w:rPrChange w:id="310" w:author="pc studio" w:date="2025-05-08T23:16:00Z">
              <w:rPr>
                <w:rFonts w:ascii="Verdana" w:hAnsi="Verdana"/>
                <w:b/>
                <w:bCs/>
                <w:color w:val="000000"/>
                <w:shd w:val="clear" w:color="auto" w:fill="FFFFFF"/>
              </w:rPr>
            </w:rPrChange>
          </w:rPr>
          <w:t xml:space="preserve"> </w:t>
        </w:r>
        <w:proofErr w:type="spellStart"/>
        <w:r w:rsidRPr="00E53B5C">
          <w:rPr>
            <w:rFonts w:asciiTheme="majorHAnsi" w:hAnsiTheme="majorHAnsi"/>
            <w:color w:val="000000"/>
            <w:sz w:val="24"/>
            <w:szCs w:val="24"/>
            <w:shd w:val="clear" w:color="auto" w:fill="FFFFFF"/>
            <w:rPrChange w:id="311" w:author="pc studio" w:date="2025-05-08T23:16:00Z">
              <w:rPr>
                <w:rFonts w:ascii="Verdana" w:hAnsi="Verdana"/>
                <w:b/>
                <w:bCs/>
                <w:color w:val="000000"/>
                <w:shd w:val="clear" w:color="auto" w:fill="FFFFFF"/>
              </w:rPr>
            </w:rPrChange>
          </w:rPr>
          <w:t>títulos</w:t>
        </w:r>
        <w:proofErr w:type="spellEnd"/>
        <w:r w:rsidRPr="00E53B5C">
          <w:rPr>
            <w:rFonts w:asciiTheme="majorHAnsi" w:hAnsiTheme="majorHAnsi"/>
            <w:color w:val="000000"/>
            <w:sz w:val="24"/>
            <w:szCs w:val="24"/>
            <w:shd w:val="clear" w:color="auto" w:fill="FFFFFF"/>
            <w:rPrChange w:id="312" w:author="pc studio" w:date="2025-05-08T23:16:00Z">
              <w:rPr>
                <w:rFonts w:ascii="Verdana" w:hAnsi="Verdana"/>
                <w:b/>
                <w:bCs/>
                <w:color w:val="000000"/>
                <w:shd w:val="clear" w:color="auto" w:fill="FFFFFF"/>
              </w:rPr>
            </w:rPrChange>
          </w:rPr>
          <w:t xml:space="preserve">, </w:t>
        </w:r>
        <w:proofErr w:type="spellStart"/>
        <w:r w:rsidRPr="00E53B5C">
          <w:rPr>
            <w:rFonts w:asciiTheme="majorHAnsi" w:hAnsiTheme="majorHAnsi"/>
            <w:color w:val="000000"/>
            <w:sz w:val="24"/>
            <w:szCs w:val="24"/>
            <w:shd w:val="clear" w:color="auto" w:fill="FFFFFF"/>
            <w:rPrChange w:id="313" w:author="pc studio" w:date="2025-05-08T23:16:00Z">
              <w:rPr>
                <w:rFonts w:ascii="Verdana" w:hAnsi="Verdana"/>
                <w:b/>
                <w:bCs/>
                <w:color w:val="000000"/>
                <w:shd w:val="clear" w:color="auto" w:fill="FFFFFF"/>
              </w:rPr>
            </w:rPrChange>
          </w:rPr>
          <w:t>teorías</w:t>
        </w:r>
        <w:proofErr w:type="spellEnd"/>
        <w:r w:rsidRPr="00E53B5C">
          <w:rPr>
            <w:rFonts w:asciiTheme="majorHAnsi" w:hAnsiTheme="majorHAnsi"/>
            <w:color w:val="000000"/>
            <w:sz w:val="24"/>
            <w:szCs w:val="24"/>
            <w:shd w:val="clear" w:color="auto" w:fill="FFFFFF"/>
            <w:rPrChange w:id="314" w:author="pc studio" w:date="2025-05-08T23:16:00Z">
              <w:rPr>
                <w:rFonts w:ascii="Verdana" w:hAnsi="Verdana"/>
                <w:b/>
                <w:bCs/>
                <w:color w:val="000000"/>
                <w:shd w:val="clear" w:color="auto" w:fill="FFFFFF"/>
              </w:rPr>
            </w:rPrChange>
          </w:rPr>
          <w:t xml:space="preserve"> de </w:t>
        </w:r>
        <w:proofErr w:type="spellStart"/>
        <w:r w:rsidRPr="00E53B5C">
          <w:rPr>
            <w:rFonts w:asciiTheme="majorHAnsi" w:hAnsiTheme="majorHAnsi"/>
            <w:color w:val="000000"/>
            <w:sz w:val="24"/>
            <w:szCs w:val="24"/>
            <w:shd w:val="clear" w:color="auto" w:fill="FFFFFF"/>
            <w:rPrChange w:id="315" w:author="pc studio" w:date="2025-05-08T23:16:00Z">
              <w:rPr>
                <w:rFonts w:ascii="Verdana" w:hAnsi="Verdana"/>
                <w:b/>
                <w:bCs/>
                <w:color w:val="000000"/>
                <w:shd w:val="clear" w:color="auto" w:fill="FFFFFF"/>
              </w:rPr>
            </w:rPrChange>
          </w:rPr>
          <w:t>apoyo</w:t>
        </w:r>
        <w:proofErr w:type="spellEnd"/>
        <w:r w:rsidRPr="00E53B5C">
          <w:rPr>
            <w:rFonts w:asciiTheme="majorHAnsi" w:hAnsiTheme="majorHAnsi"/>
            <w:color w:val="000000"/>
            <w:sz w:val="24"/>
            <w:szCs w:val="24"/>
            <w:shd w:val="clear" w:color="auto" w:fill="FFFFFF"/>
            <w:rPrChange w:id="316" w:author="pc studio" w:date="2025-05-08T23:16:00Z">
              <w:rPr>
                <w:rFonts w:ascii="Verdana" w:hAnsi="Verdana"/>
                <w:b/>
                <w:bCs/>
                <w:color w:val="000000"/>
                <w:shd w:val="clear" w:color="auto" w:fill="FFFFFF"/>
              </w:rPr>
            </w:rPrChange>
          </w:rPr>
          <w:t xml:space="preserve">, </w:t>
        </w:r>
        <w:proofErr w:type="spellStart"/>
        <w:r w:rsidRPr="00E53B5C">
          <w:rPr>
            <w:rFonts w:asciiTheme="majorHAnsi" w:hAnsiTheme="majorHAnsi"/>
            <w:color w:val="000000"/>
            <w:sz w:val="24"/>
            <w:szCs w:val="24"/>
            <w:shd w:val="clear" w:color="auto" w:fill="FFFFFF"/>
            <w:rPrChange w:id="317" w:author="pc studio" w:date="2025-05-08T23:16:00Z">
              <w:rPr>
                <w:rFonts w:ascii="Verdana" w:hAnsi="Verdana"/>
                <w:b/>
                <w:bCs/>
                <w:color w:val="000000"/>
                <w:shd w:val="clear" w:color="auto" w:fill="FFFFFF"/>
              </w:rPr>
            </w:rPrChange>
          </w:rPr>
          <w:t>propósitos</w:t>
        </w:r>
        <w:proofErr w:type="spellEnd"/>
        <w:r w:rsidRPr="00E53B5C">
          <w:rPr>
            <w:rFonts w:asciiTheme="majorHAnsi" w:hAnsiTheme="majorHAnsi"/>
            <w:color w:val="000000"/>
            <w:sz w:val="24"/>
            <w:szCs w:val="24"/>
            <w:shd w:val="clear" w:color="auto" w:fill="FFFFFF"/>
            <w:rPrChange w:id="318" w:author="pc studio" w:date="2025-05-08T23:16:00Z">
              <w:rPr>
                <w:rFonts w:ascii="Verdana" w:hAnsi="Verdana"/>
                <w:b/>
                <w:bCs/>
                <w:color w:val="000000"/>
                <w:shd w:val="clear" w:color="auto" w:fill="FFFFFF"/>
              </w:rPr>
            </w:rPrChange>
          </w:rPr>
          <w:t>, y métodos</w:t>
        </w:r>
        <w:r w:rsidRPr="00E53B5C">
          <w:rPr>
            <w:rFonts w:asciiTheme="majorHAnsi" w:hAnsiTheme="majorHAnsi"/>
            <w:color w:val="000000"/>
            <w:sz w:val="24"/>
            <w:szCs w:val="24"/>
            <w:shd w:val="clear" w:color="auto" w:fill="FFFFFF"/>
            <w:rPrChange w:id="319" w:author="pc studio" w:date="2025-05-08T23:16:00Z">
              <w:rPr>
                <w:rFonts w:ascii="Verdana" w:hAnsi="Verdana"/>
                <w:b/>
                <w:bCs/>
                <w:color w:val="000000"/>
                <w:shd w:val="clear" w:color="auto" w:fill="FFFFFF"/>
              </w:rPr>
            </w:rPrChange>
          </w:rPr>
          <w:t xml:space="preserve">. </w:t>
        </w:r>
        <w:r w:rsidRPr="00E53B5C">
          <w:rPr>
            <w:rFonts w:asciiTheme="majorHAnsi" w:hAnsiTheme="majorHAnsi"/>
            <w:color w:val="800000"/>
            <w:sz w:val="24"/>
            <w:szCs w:val="24"/>
            <w:rPrChange w:id="320" w:author="pc studio" w:date="2025-05-08T23:16:00Z">
              <w:rPr>
                <w:rFonts w:ascii="times" w:hAnsi="times"/>
                <w:color w:val="800000"/>
                <w:sz w:val="22"/>
                <w:szCs w:val="22"/>
              </w:rPr>
            </w:rPrChange>
          </w:rPr>
          <w:t>vol.23 no.2</w:t>
        </w:r>
      </w:ins>
    </w:p>
    <w:p w14:paraId="40488183" w14:textId="383D8900" w:rsidR="00F34B80" w:rsidRPr="00E53B5C" w:rsidRDefault="00E53B5C" w:rsidP="007C4EBF">
      <w:pPr>
        <w:jc w:val="both"/>
        <w:rPr>
          <w:ins w:id="321" w:author="pc studio" w:date="2025-05-08T23:14:00Z"/>
          <w:rFonts w:asciiTheme="majorHAnsi" w:hAnsiTheme="majorHAnsi"/>
          <w:lang w:val="es-419"/>
          <w:rPrChange w:id="322" w:author="pc studio" w:date="2025-05-08T23:16:00Z">
            <w:rPr>
              <w:ins w:id="323" w:author="pc studio" w:date="2025-05-08T23:14:00Z"/>
              <w:lang w:val="es-419"/>
            </w:rPr>
          </w:rPrChange>
        </w:rPr>
      </w:pPr>
      <w:ins w:id="324" w:author="pc studio" w:date="2025-05-08T23:15:00Z">
        <w:r w:rsidRPr="00E53B5C">
          <w:rPr>
            <w:rFonts w:asciiTheme="majorHAnsi" w:hAnsiTheme="majorHAnsi"/>
            <w:lang w:val="es-419"/>
            <w:rPrChange w:id="325" w:author="pc studio" w:date="2025-05-08T23:16:00Z">
              <w:rPr>
                <w:lang w:val="es-419"/>
              </w:rPr>
            </w:rPrChange>
          </w:rPr>
          <w:t xml:space="preserve">Revista científica Scielo. </w:t>
        </w:r>
      </w:ins>
    </w:p>
    <w:p w14:paraId="14F7B02B" w14:textId="77777777" w:rsidR="00E53B5C" w:rsidRDefault="00E53B5C" w:rsidP="007C4EBF">
      <w:pPr>
        <w:jc w:val="both"/>
        <w:rPr>
          <w:lang w:val="es-419"/>
        </w:rPr>
      </w:pPr>
    </w:p>
    <w:p w14:paraId="78054190" w14:textId="1F4F4CF8" w:rsidR="00E05714" w:rsidRPr="00E05714" w:rsidRDefault="00E05714" w:rsidP="007C4EBF">
      <w:pPr>
        <w:jc w:val="both"/>
        <w:rPr>
          <w:lang w:val="es-419"/>
        </w:rPr>
      </w:pPr>
      <w:r w:rsidRPr="00E05714">
        <w:rPr>
          <w:lang w:val="es-419"/>
        </w:rPr>
        <w:t xml:space="preserve">Esmeralda Ruiz. (junio, 2001). Los Derechos de la Niñez os Derechos de la Niñez os Derechos de la Niñez Trabajadora en Hogares rabajadora en Hogares rabajadora en Hogares. Ajenos en Colombia Ajenos en Colombia. Desde la legislación y la jurisprudencia. </w:t>
      </w:r>
      <w:proofErr w:type="spellStart"/>
      <w:r w:rsidRPr="00E05714">
        <w:rPr>
          <w:lang w:val="es-419"/>
        </w:rPr>
        <w:t>Save</w:t>
      </w:r>
      <w:proofErr w:type="spellEnd"/>
      <w:r w:rsidRPr="00E05714">
        <w:rPr>
          <w:lang w:val="es-419"/>
        </w:rPr>
        <w:t xml:space="preserve"> </w:t>
      </w:r>
      <w:proofErr w:type="spellStart"/>
      <w:r w:rsidRPr="00E05714">
        <w:rPr>
          <w:lang w:val="es-419"/>
        </w:rPr>
        <w:t>the</w:t>
      </w:r>
      <w:proofErr w:type="spellEnd"/>
      <w:r w:rsidRPr="00E05714">
        <w:rPr>
          <w:lang w:val="es-419"/>
        </w:rPr>
        <w:t xml:space="preserve"> </w:t>
      </w:r>
      <w:proofErr w:type="spellStart"/>
      <w:r w:rsidRPr="00E05714">
        <w:rPr>
          <w:lang w:val="es-419"/>
        </w:rPr>
        <w:t>Children</w:t>
      </w:r>
      <w:proofErr w:type="spellEnd"/>
      <w:r w:rsidRPr="00E05714">
        <w:rPr>
          <w:lang w:val="es-419"/>
        </w:rPr>
        <w:t xml:space="preserve"> Reino Unido. Oficina para América del Sur Fondo de las Naciones Unidas para la Infancia – Unicef Oficina de Área para Colombia y Venezuela. Bogotá D.C. </w:t>
      </w:r>
    </w:p>
    <w:p w14:paraId="4846E449" w14:textId="107DB11F" w:rsidR="00AF37CF" w:rsidRPr="00AF37CF" w:rsidRDefault="001B78A8" w:rsidP="00AF37CF">
      <w:pPr>
        <w:shd w:val="clear" w:color="auto" w:fill="FFFFFF"/>
        <w:spacing w:after="450" w:line="300" w:lineRule="atLeast"/>
        <w:rPr>
          <w:ins w:id="326" w:author="pc studio" w:date="2025-05-08T23:52:00Z"/>
          <w:rFonts w:asciiTheme="majorHAnsi" w:hAnsiTheme="majorHAnsi" w:cs="Noto Sans"/>
          <w:sz w:val="22"/>
          <w:szCs w:val="22"/>
          <w:rPrChange w:id="327" w:author="pc studio" w:date="2025-05-08T23:52:00Z">
            <w:rPr>
              <w:ins w:id="328" w:author="pc studio" w:date="2025-05-08T23:52:00Z"/>
              <w:rFonts w:ascii="Noto Sans" w:hAnsi="Noto Sans" w:cs="Noto Sans"/>
              <w:sz w:val="20"/>
              <w:szCs w:val="20"/>
            </w:rPr>
          </w:rPrChange>
        </w:rPr>
        <w:pPrChange w:id="329" w:author="pc studio" w:date="2025-05-08T23:52:00Z">
          <w:pPr>
            <w:numPr>
              <w:numId w:val="6"/>
            </w:numPr>
            <w:shd w:val="clear" w:color="auto" w:fill="FFFFFF"/>
            <w:tabs>
              <w:tab w:val="num" w:pos="720"/>
            </w:tabs>
            <w:spacing w:before="100" w:beforeAutospacing="1" w:after="100" w:afterAutospacing="1" w:line="300" w:lineRule="atLeast"/>
            <w:ind w:left="720" w:hanging="360"/>
          </w:pPr>
        </w:pPrChange>
      </w:pPr>
      <w:ins w:id="330" w:author="pc studio" w:date="2025-05-08T23:50:00Z">
        <w:r w:rsidRPr="00AF37CF">
          <w:rPr>
            <w:rStyle w:val="name"/>
            <w:rFonts w:asciiTheme="majorHAnsi" w:hAnsiTheme="majorHAnsi" w:cs="Noto Sans"/>
            <w:b/>
            <w:bCs/>
            <w:sz w:val="22"/>
            <w:szCs w:val="22"/>
            <w:rPrChange w:id="331" w:author="pc studio" w:date="2025-05-08T23:52:00Z">
              <w:rPr>
                <w:rStyle w:val="name"/>
                <w:rFonts w:ascii="Noto Sans" w:hAnsi="Noto Sans" w:cs="Noto Sans"/>
                <w:b/>
                <w:bCs/>
                <w:sz w:val="21"/>
                <w:szCs w:val="21"/>
              </w:rPr>
            </w:rPrChange>
          </w:rPr>
          <w:t xml:space="preserve">Lady Diana </w:t>
        </w:r>
        <w:proofErr w:type="spellStart"/>
        <w:r w:rsidRPr="00AF37CF">
          <w:rPr>
            <w:rStyle w:val="name"/>
            <w:rFonts w:asciiTheme="majorHAnsi" w:hAnsiTheme="majorHAnsi" w:cs="Noto Sans"/>
            <w:b/>
            <w:bCs/>
            <w:sz w:val="22"/>
            <w:szCs w:val="22"/>
            <w:rPrChange w:id="332" w:author="pc studio" w:date="2025-05-08T23:52:00Z">
              <w:rPr>
                <w:rStyle w:val="name"/>
                <w:rFonts w:ascii="Noto Sans" w:hAnsi="Noto Sans" w:cs="Noto Sans"/>
                <w:b/>
                <w:bCs/>
                <w:sz w:val="21"/>
                <w:szCs w:val="21"/>
              </w:rPr>
            </w:rPrChange>
          </w:rPr>
          <w:t>Chujandama</w:t>
        </w:r>
        <w:proofErr w:type="spellEnd"/>
        <w:r w:rsidRPr="00AF37CF">
          <w:rPr>
            <w:rStyle w:val="name"/>
            <w:rFonts w:asciiTheme="majorHAnsi" w:hAnsiTheme="majorHAnsi" w:cs="Noto Sans"/>
            <w:b/>
            <w:bCs/>
            <w:sz w:val="22"/>
            <w:szCs w:val="22"/>
            <w:rPrChange w:id="333" w:author="pc studio" w:date="2025-05-08T23:52:00Z">
              <w:rPr>
                <w:rStyle w:val="name"/>
                <w:rFonts w:ascii="Noto Sans" w:hAnsi="Noto Sans" w:cs="Noto Sans"/>
                <w:b/>
                <w:bCs/>
                <w:sz w:val="21"/>
                <w:szCs w:val="21"/>
              </w:rPr>
            </w:rPrChange>
          </w:rPr>
          <w:t xml:space="preserve"> </w:t>
        </w:r>
        <w:proofErr w:type="spellStart"/>
        <w:r w:rsidRPr="00AF37CF">
          <w:rPr>
            <w:rStyle w:val="name"/>
            <w:rFonts w:asciiTheme="majorHAnsi" w:hAnsiTheme="majorHAnsi" w:cs="Noto Sans"/>
            <w:b/>
            <w:bCs/>
            <w:sz w:val="22"/>
            <w:szCs w:val="22"/>
            <w:rPrChange w:id="334" w:author="pc studio" w:date="2025-05-08T23:52:00Z">
              <w:rPr>
                <w:rStyle w:val="name"/>
                <w:rFonts w:ascii="Noto Sans" w:hAnsi="Noto Sans" w:cs="Noto Sans"/>
                <w:b/>
                <w:bCs/>
                <w:sz w:val="21"/>
                <w:szCs w:val="21"/>
              </w:rPr>
            </w:rPrChange>
          </w:rPr>
          <w:t>Veramend</w:t>
        </w:r>
      </w:ins>
      <w:ins w:id="335" w:author="pc studio" w:date="2025-05-08T23:51:00Z">
        <w:r w:rsidRPr="00AF37CF">
          <w:rPr>
            <w:rStyle w:val="name"/>
            <w:rFonts w:asciiTheme="majorHAnsi" w:hAnsiTheme="majorHAnsi" w:cs="Noto Sans"/>
            <w:b/>
            <w:bCs/>
            <w:sz w:val="22"/>
            <w:szCs w:val="22"/>
            <w:rPrChange w:id="336" w:author="pc studio" w:date="2025-05-08T23:52:00Z">
              <w:rPr>
                <w:rStyle w:val="name"/>
                <w:rFonts w:ascii="Noto Sans" w:hAnsi="Noto Sans" w:cs="Noto Sans"/>
                <w:b/>
                <w:bCs/>
                <w:sz w:val="21"/>
                <w:szCs w:val="21"/>
              </w:rPr>
            </w:rPrChange>
          </w:rPr>
          <w:t>i</w:t>
        </w:r>
        <w:proofErr w:type="spellEnd"/>
        <w:r w:rsidRPr="00AF37CF">
          <w:rPr>
            <w:rStyle w:val="name"/>
            <w:rFonts w:asciiTheme="majorHAnsi" w:hAnsiTheme="majorHAnsi" w:cs="Noto Sans"/>
            <w:b/>
            <w:bCs/>
            <w:sz w:val="22"/>
            <w:szCs w:val="22"/>
            <w:rPrChange w:id="337" w:author="pc studio" w:date="2025-05-08T23:52:00Z">
              <w:rPr>
                <w:rStyle w:val="name"/>
                <w:rFonts w:ascii="Noto Sans" w:hAnsi="Noto Sans" w:cs="Noto Sans"/>
                <w:b/>
                <w:bCs/>
                <w:sz w:val="21"/>
                <w:szCs w:val="21"/>
              </w:rPr>
            </w:rPrChange>
          </w:rPr>
          <w:t xml:space="preserve">, </w:t>
        </w:r>
      </w:ins>
      <w:proofErr w:type="spellStart"/>
      <w:ins w:id="338" w:author="pc studio" w:date="2025-05-08T23:50:00Z">
        <w:r w:rsidRPr="00AF37CF">
          <w:rPr>
            <w:rStyle w:val="name"/>
            <w:rFonts w:asciiTheme="majorHAnsi" w:hAnsiTheme="majorHAnsi" w:cs="Noto Sans"/>
            <w:b/>
            <w:bCs/>
            <w:sz w:val="22"/>
            <w:szCs w:val="22"/>
            <w:rPrChange w:id="339" w:author="pc studio" w:date="2025-05-08T23:52:00Z">
              <w:rPr>
                <w:rStyle w:val="name"/>
                <w:rFonts w:ascii="Noto Sans" w:hAnsi="Noto Sans" w:cs="Noto Sans"/>
                <w:b/>
                <w:bCs/>
                <w:sz w:val="21"/>
                <w:szCs w:val="21"/>
              </w:rPr>
            </w:rPrChange>
          </w:rPr>
          <w:t>Didiana</w:t>
        </w:r>
        <w:proofErr w:type="spellEnd"/>
        <w:r w:rsidRPr="00AF37CF">
          <w:rPr>
            <w:rStyle w:val="name"/>
            <w:rFonts w:asciiTheme="majorHAnsi" w:hAnsiTheme="majorHAnsi" w:cs="Noto Sans"/>
            <w:b/>
            <w:bCs/>
            <w:sz w:val="22"/>
            <w:szCs w:val="22"/>
            <w:rPrChange w:id="340" w:author="pc studio" w:date="2025-05-08T23:52:00Z">
              <w:rPr>
                <w:rStyle w:val="name"/>
                <w:rFonts w:ascii="Noto Sans" w:hAnsi="Noto Sans" w:cs="Noto Sans"/>
                <w:b/>
                <w:bCs/>
                <w:sz w:val="21"/>
                <w:szCs w:val="21"/>
              </w:rPr>
            </w:rPrChange>
          </w:rPr>
          <w:t xml:space="preserve"> Noemi Castillo Calle</w:t>
        </w:r>
      </w:ins>
      <w:ins w:id="341" w:author="pc studio" w:date="2025-05-08T23:51:00Z">
        <w:r w:rsidRPr="00AF37CF">
          <w:rPr>
            <w:rStyle w:val="affiliation"/>
            <w:rFonts w:asciiTheme="majorHAnsi" w:hAnsiTheme="majorHAnsi" w:cs="Noto Sans"/>
            <w:sz w:val="22"/>
            <w:szCs w:val="22"/>
            <w:rPrChange w:id="342" w:author="pc studio" w:date="2025-05-08T23:52:00Z">
              <w:rPr>
                <w:rStyle w:val="affiliation"/>
                <w:rFonts w:ascii="Noto Sans" w:hAnsi="Noto Sans" w:cs="Noto Sans"/>
                <w:sz w:val="20"/>
                <w:szCs w:val="20"/>
              </w:rPr>
            </w:rPrChange>
          </w:rPr>
          <w:t xml:space="preserve">, </w:t>
        </w:r>
      </w:ins>
      <w:ins w:id="343" w:author="pc studio" w:date="2025-05-08T23:50:00Z">
        <w:r w:rsidRPr="00AF37CF">
          <w:rPr>
            <w:rStyle w:val="name"/>
            <w:rFonts w:asciiTheme="majorHAnsi" w:hAnsiTheme="majorHAnsi" w:cs="Noto Sans"/>
            <w:b/>
            <w:bCs/>
            <w:sz w:val="22"/>
            <w:szCs w:val="22"/>
            <w:rPrChange w:id="344" w:author="pc studio" w:date="2025-05-08T23:52:00Z">
              <w:rPr>
                <w:rStyle w:val="name"/>
                <w:rFonts w:ascii="Noto Sans" w:hAnsi="Noto Sans" w:cs="Noto Sans"/>
                <w:b/>
                <w:bCs/>
                <w:sz w:val="21"/>
                <w:szCs w:val="21"/>
              </w:rPr>
            </w:rPrChange>
          </w:rPr>
          <w:t xml:space="preserve">Giovanna </w:t>
        </w:r>
        <w:proofErr w:type="spellStart"/>
        <w:r w:rsidRPr="00AF37CF">
          <w:rPr>
            <w:rStyle w:val="name"/>
            <w:rFonts w:asciiTheme="majorHAnsi" w:hAnsiTheme="majorHAnsi" w:cs="Noto Sans"/>
            <w:b/>
            <w:bCs/>
            <w:sz w:val="22"/>
            <w:szCs w:val="22"/>
            <w:rPrChange w:id="345" w:author="pc studio" w:date="2025-05-08T23:52:00Z">
              <w:rPr>
                <w:rStyle w:val="name"/>
                <w:rFonts w:ascii="Noto Sans" w:hAnsi="Noto Sans" w:cs="Noto Sans"/>
                <w:b/>
                <w:bCs/>
                <w:sz w:val="21"/>
                <w:szCs w:val="21"/>
              </w:rPr>
            </w:rPrChange>
          </w:rPr>
          <w:t>Rengifo</w:t>
        </w:r>
        <w:proofErr w:type="spellEnd"/>
        <w:r w:rsidRPr="00AF37CF">
          <w:rPr>
            <w:rStyle w:val="name"/>
            <w:rFonts w:asciiTheme="majorHAnsi" w:hAnsiTheme="majorHAnsi" w:cs="Noto Sans"/>
            <w:b/>
            <w:bCs/>
            <w:sz w:val="22"/>
            <w:szCs w:val="22"/>
            <w:rPrChange w:id="346" w:author="pc studio" w:date="2025-05-08T23:52:00Z">
              <w:rPr>
                <w:rStyle w:val="name"/>
                <w:rFonts w:ascii="Noto Sans" w:hAnsi="Noto Sans" w:cs="Noto Sans"/>
                <w:b/>
                <w:bCs/>
                <w:sz w:val="21"/>
                <w:szCs w:val="21"/>
              </w:rPr>
            </w:rPrChange>
          </w:rPr>
          <w:t xml:space="preserve"> </w:t>
        </w:r>
        <w:proofErr w:type="spellStart"/>
        <w:r w:rsidRPr="00AF37CF">
          <w:rPr>
            <w:rStyle w:val="name"/>
            <w:rFonts w:asciiTheme="majorHAnsi" w:hAnsiTheme="majorHAnsi" w:cs="Noto Sans"/>
            <w:b/>
            <w:bCs/>
            <w:sz w:val="22"/>
            <w:szCs w:val="22"/>
            <w:rPrChange w:id="347" w:author="pc studio" w:date="2025-05-08T23:52:00Z">
              <w:rPr>
                <w:rStyle w:val="name"/>
                <w:rFonts w:ascii="Noto Sans" w:hAnsi="Noto Sans" w:cs="Noto Sans"/>
                <w:b/>
                <w:bCs/>
                <w:sz w:val="21"/>
                <w:szCs w:val="21"/>
              </w:rPr>
            </w:rPrChange>
          </w:rPr>
          <w:t>Cahuaza</w:t>
        </w:r>
      </w:ins>
      <w:proofErr w:type="spellEnd"/>
      <w:ins w:id="348" w:author="pc studio" w:date="2025-05-08T23:51:00Z">
        <w:r w:rsidRPr="00AF37CF">
          <w:rPr>
            <w:rStyle w:val="affiliation"/>
            <w:rFonts w:asciiTheme="majorHAnsi" w:hAnsiTheme="majorHAnsi" w:cs="Noto Sans"/>
            <w:sz w:val="22"/>
            <w:szCs w:val="22"/>
            <w:rPrChange w:id="349" w:author="pc studio" w:date="2025-05-08T23:52:00Z">
              <w:rPr>
                <w:rStyle w:val="affiliation"/>
                <w:rFonts w:ascii="Noto Sans" w:hAnsi="Noto Sans" w:cs="Noto Sans"/>
                <w:sz w:val="20"/>
                <w:szCs w:val="20"/>
              </w:rPr>
            </w:rPrChange>
          </w:rPr>
          <w:t xml:space="preserve"> y </w:t>
        </w:r>
      </w:ins>
      <w:ins w:id="350" w:author="pc studio" w:date="2025-05-08T23:50:00Z">
        <w:r w:rsidRPr="00AF37CF">
          <w:rPr>
            <w:rStyle w:val="name"/>
            <w:rFonts w:asciiTheme="majorHAnsi" w:hAnsiTheme="majorHAnsi" w:cs="Noto Sans"/>
            <w:b/>
            <w:bCs/>
            <w:sz w:val="22"/>
            <w:szCs w:val="22"/>
            <w:rPrChange w:id="351" w:author="pc studio" w:date="2025-05-08T23:52:00Z">
              <w:rPr>
                <w:rStyle w:val="name"/>
                <w:rFonts w:ascii="Noto Sans" w:hAnsi="Noto Sans" w:cs="Noto Sans"/>
                <w:b/>
                <w:bCs/>
                <w:sz w:val="21"/>
                <w:szCs w:val="21"/>
              </w:rPr>
            </w:rPrChange>
          </w:rPr>
          <w:t xml:space="preserve">Gloria Maria </w:t>
        </w:r>
        <w:proofErr w:type="spellStart"/>
        <w:proofErr w:type="gramStart"/>
        <w:r w:rsidRPr="00AF37CF">
          <w:rPr>
            <w:rStyle w:val="name"/>
            <w:rFonts w:asciiTheme="majorHAnsi" w:hAnsiTheme="majorHAnsi" w:cs="Noto Sans"/>
            <w:b/>
            <w:bCs/>
            <w:sz w:val="22"/>
            <w:szCs w:val="22"/>
            <w:rPrChange w:id="352" w:author="pc studio" w:date="2025-05-08T23:52:00Z">
              <w:rPr>
                <w:rStyle w:val="name"/>
                <w:rFonts w:ascii="Noto Sans" w:hAnsi="Noto Sans" w:cs="Noto Sans"/>
                <w:b/>
                <w:bCs/>
                <w:sz w:val="21"/>
                <w:szCs w:val="21"/>
              </w:rPr>
            </w:rPrChange>
          </w:rPr>
          <w:t>Cutipa</w:t>
        </w:r>
        <w:proofErr w:type="spellEnd"/>
        <w:r w:rsidRPr="00AF37CF">
          <w:rPr>
            <w:rStyle w:val="name"/>
            <w:rFonts w:asciiTheme="majorHAnsi" w:hAnsiTheme="majorHAnsi" w:cs="Noto Sans"/>
            <w:b/>
            <w:bCs/>
            <w:sz w:val="22"/>
            <w:szCs w:val="22"/>
            <w:rPrChange w:id="353" w:author="pc studio" w:date="2025-05-08T23:52:00Z">
              <w:rPr>
                <w:rStyle w:val="name"/>
                <w:rFonts w:ascii="Noto Sans" w:hAnsi="Noto Sans" w:cs="Noto Sans"/>
                <w:b/>
                <w:bCs/>
                <w:sz w:val="21"/>
                <w:szCs w:val="21"/>
              </w:rPr>
            </w:rPrChange>
          </w:rPr>
          <w:t xml:space="preserve"> </w:t>
        </w:r>
      </w:ins>
      <w:ins w:id="354" w:author="pc studio" w:date="2025-05-08T23:51:00Z">
        <w:r w:rsidRPr="00AF37CF">
          <w:rPr>
            <w:rStyle w:val="name"/>
            <w:rFonts w:asciiTheme="majorHAnsi" w:hAnsiTheme="majorHAnsi" w:cs="Noto Sans"/>
            <w:b/>
            <w:bCs/>
            <w:sz w:val="22"/>
            <w:szCs w:val="22"/>
            <w:rPrChange w:id="355" w:author="pc studio" w:date="2025-05-08T23:52:00Z">
              <w:rPr>
                <w:rStyle w:val="name"/>
                <w:rFonts w:ascii="Noto Sans" w:hAnsi="Noto Sans" w:cs="Noto Sans"/>
                <w:b/>
                <w:bCs/>
                <w:sz w:val="21"/>
                <w:szCs w:val="21"/>
              </w:rPr>
            </w:rPrChange>
          </w:rPr>
          <w:t xml:space="preserve"> (</w:t>
        </w:r>
        <w:proofErr w:type="gramEnd"/>
        <w:r w:rsidRPr="00AF37CF">
          <w:rPr>
            <w:rStyle w:val="name"/>
            <w:rFonts w:asciiTheme="majorHAnsi" w:hAnsiTheme="majorHAnsi" w:cs="Noto Sans"/>
            <w:b/>
            <w:bCs/>
            <w:sz w:val="22"/>
            <w:szCs w:val="22"/>
            <w:rPrChange w:id="356" w:author="pc studio" w:date="2025-05-08T23:52:00Z">
              <w:rPr>
                <w:rStyle w:val="name"/>
                <w:rFonts w:ascii="Noto Sans" w:hAnsi="Noto Sans" w:cs="Noto Sans"/>
                <w:b/>
                <w:bCs/>
                <w:sz w:val="21"/>
                <w:szCs w:val="21"/>
              </w:rPr>
            </w:rPrChange>
          </w:rPr>
          <w:t>2023)</w:t>
        </w:r>
        <w:r w:rsidR="00AF37CF" w:rsidRPr="00AF37CF">
          <w:rPr>
            <w:rFonts w:asciiTheme="majorHAnsi" w:hAnsiTheme="majorHAnsi" w:cs="Noto Sans"/>
            <w:sz w:val="22"/>
            <w:szCs w:val="22"/>
            <w:rPrChange w:id="357" w:author="pc studio" w:date="2025-05-08T23:52:00Z">
              <w:rPr>
                <w:rFonts w:ascii="Noto Sans" w:hAnsi="Noto Sans" w:cs="Noto Sans"/>
                <w:sz w:val="36"/>
                <w:szCs w:val="36"/>
              </w:rPr>
            </w:rPrChange>
          </w:rPr>
          <w:t xml:space="preserve"> </w:t>
        </w:r>
        <w:proofErr w:type="spellStart"/>
        <w:r w:rsidR="00AF37CF" w:rsidRPr="00AF37CF">
          <w:rPr>
            <w:rFonts w:asciiTheme="majorHAnsi" w:hAnsiTheme="majorHAnsi" w:cs="Noto Sans"/>
            <w:sz w:val="22"/>
            <w:szCs w:val="22"/>
            <w:rPrChange w:id="358" w:author="pc studio" w:date="2025-05-08T23:52:00Z">
              <w:rPr>
                <w:rFonts w:ascii="Noto Sans" w:hAnsi="Noto Sans" w:cs="Noto Sans"/>
                <w:sz w:val="36"/>
                <w:szCs w:val="36"/>
              </w:rPr>
            </w:rPrChange>
          </w:rPr>
          <w:t>Estrategias</w:t>
        </w:r>
        <w:proofErr w:type="spellEnd"/>
        <w:r w:rsidR="00AF37CF" w:rsidRPr="00AF37CF">
          <w:rPr>
            <w:rFonts w:asciiTheme="majorHAnsi" w:hAnsiTheme="majorHAnsi" w:cs="Noto Sans"/>
            <w:sz w:val="22"/>
            <w:szCs w:val="22"/>
            <w:rPrChange w:id="359" w:author="pc studio" w:date="2025-05-08T23:52:00Z">
              <w:rPr>
                <w:rFonts w:ascii="Noto Sans" w:hAnsi="Noto Sans" w:cs="Noto Sans"/>
                <w:sz w:val="36"/>
                <w:szCs w:val="36"/>
              </w:rPr>
            </w:rPrChange>
          </w:rPr>
          <w:t xml:space="preserve"> </w:t>
        </w:r>
        <w:proofErr w:type="spellStart"/>
        <w:r w:rsidR="00AF37CF" w:rsidRPr="00AF37CF">
          <w:rPr>
            <w:rFonts w:asciiTheme="majorHAnsi" w:hAnsiTheme="majorHAnsi" w:cs="Noto Sans"/>
            <w:sz w:val="22"/>
            <w:szCs w:val="22"/>
            <w:rPrChange w:id="360" w:author="pc studio" w:date="2025-05-08T23:52:00Z">
              <w:rPr>
                <w:rFonts w:ascii="Noto Sans" w:hAnsi="Noto Sans" w:cs="Noto Sans"/>
                <w:sz w:val="36"/>
                <w:szCs w:val="36"/>
              </w:rPr>
            </w:rPrChange>
          </w:rPr>
          <w:t>lúdicas</w:t>
        </w:r>
        <w:proofErr w:type="spellEnd"/>
        <w:r w:rsidR="00AF37CF" w:rsidRPr="00AF37CF">
          <w:rPr>
            <w:rFonts w:asciiTheme="majorHAnsi" w:hAnsiTheme="majorHAnsi" w:cs="Noto Sans"/>
            <w:sz w:val="22"/>
            <w:szCs w:val="22"/>
            <w:rPrChange w:id="361" w:author="pc studio" w:date="2025-05-08T23:52:00Z">
              <w:rPr>
                <w:rFonts w:ascii="Noto Sans" w:hAnsi="Noto Sans" w:cs="Noto Sans"/>
                <w:sz w:val="36"/>
                <w:szCs w:val="36"/>
              </w:rPr>
            </w:rPrChange>
          </w:rPr>
          <w:t xml:space="preserve"> para el </w:t>
        </w:r>
        <w:proofErr w:type="spellStart"/>
        <w:r w:rsidR="00AF37CF" w:rsidRPr="00AF37CF">
          <w:rPr>
            <w:rFonts w:asciiTheme="majorHAnsi" w:hAnsiTheme="majorHAnsi" w:cs="Noto Sans"/>
            <w:sz w:val="22"/>
            <w:szCs w:val="22"/>
            <w:rPrChange w:id="362" w:author="pc studio" w:date="2025-05-08T23:52:00Z">
              <w:rPr>
                <w:rFonts w:ascii="Noto Sans" w:hAnsi="Noto Sans" w:cs="Noto Sans"/>
                <w:sz w:val="36"/>
                <w:szCs w:val="36"/>
              </w:rPr>
            </w:rPrChange>
          </w:rPr>
          <w:t>desarrollo</w:t>
        </w:r>
        <w:proofErr w:type="spellEnd"/>
        <w:r w:rsidR="00AF37CF" w:rsidRPr="00AF37CF">
          <w:rPr>
            <w:rFonts w:asciiTheme="majorHAnsi" w:hAnsiTheme="majorHAnsi" w:cs="Noto Sans"/>
            <w:sz w:val="22"/>
            <w:szCs w:val="22"/>
            <w:rPrChange w:id="363" w:author="pc studio" w:date="2025-05-08T23:52:00Z">
              <w:rPr>
                <w:rFonts w:ascii="Noto Sans" w:hAnsi="Noto Sans" w:cs="Noto Sans"/>
                <w:sz w:val="36"/>
                <w:szCs w:val="36"/>
              </w:rPr>
            </w:rPrChange>
          </w:rPr>
          <w:t xml:space="preserve"> del </w:t>
        </w:r>
        <w:proofErr w:type="spellStart"/>
        <w:r w:rsidR="00AF37CF" w:rsidRPr="00AF37CF">
          <w:rPr>
            <w:rFonts w:asciiTheme="majorHAnsi" w:hAnsiTheme="majorHAnsi" w:cs="Noto Sans"/>
            <w:sz w:val="22"/>
            <w:szCs w:val="22"/>
            <w:rPrChange w:id="364" w:author="pc studio" w:date="2025-05-08T23:52:00Z">
              <w:rPr>
                <w:rFonts w:ascii="Noto Sans" w:hAnsi="Noto Sans" w:cs="Noto Sans"/>
                <w:sz w:val="36"/>
                <w:szCs w:val="36"/>
              </w:rPr>
            </w:rPrChange>
          </w:rPr>
          <w:t>lenguaje</w:t>
        </w:r>
        <w:proofErr w:type="spellEnd"/>
        <w:r w:rsidR="00AF37CF" w:rsidRPr="00AF37CF">
          <w:rPr>
            <w:rFonts w:asciiTheme="majorHAnsi" w:hAnsiTheme="majorHAnsi" w:cs="Noto Sans"/>
            <w:sz w:val="22"/>
            <w:szCs w:val="22"/>
            <w:rPrChange w:id="365" w:author="pc studio" w:date="2025-05-08T23:52:00Z">
              <w:rPr>
                <w:rFonts w:ascii="Noto Sans" w:hAnsi="Noto Sans" w:cs="Noto Sans"/>
                <w:sz w:val="36"/>
                <w:szCs w:val="36"/>
              </w:rPr>
            </w:rPrChange>
          </w:rPr>
          <w:t xml:space="preserve"> en </w:t>
        </w:r>
        <w:proofErr w:type="spellStart"/>
        <w:r w:rsidR="00AF37CF" w:rsidRPr="00AF37CF">
          <w:rPr>
            <w:rFonts w:asciiTheme="majorHAnsi" w:hAnsiTheme="majorHAnsi" w:cs="Noto Sans"/>
            <w:sz w:val="22"/>
            <w:szCs w:val="22"/>
            <w:rPrChange w:id="366" w:author="pc studio" w:date="2025-05-08T23:52:00Z">
              <w:rPr>
                <w:rFonts w:ascii="Noto Sans" w:hAnsi="Noto Sans" w:cs="Noto Sans"/>
                <w:sz w:val="36"/>
                <w:szCs w:val="36"/>
              </w:rPr>
            </w:rPrChange>
          </w:rPr>
          <w:t>niños</w:t>
        </w:r>
        <w:proofErr w:type="spellEnd"/>
        <w:r w:rsidR="00AF37CF" w:rsidRPr="00AF37CF">
          <w:rPr>
            <w:rFonts w:asciiTheme="majorHAnsi" w:hAnsiTheme="majorHAnsi" w:cs="Noto Sans"/>
            <w:sz w:val="22"/>
            <w:szCs w:val="22"/>
            <w:rPrChange w:id="367" w:author="pc studio" w:date="2025-05-08T23:52:00Z">
              <w:rPr>
                <w:rFonts w:ascii="Noto Sans" w:hAnsi="Noto Sans" w:cs="Noto Sans"/>
                <w:sz w:val="36"/>
                <w:szCs w:val="36"/>
              </w:rPr>
            </w:rPrChange>
          </w:rPr>
          <w:t xml:space="preserve"> de </w:t>
        </w:r>
        <w:proofErr w:type="spellStart"/>
        <w:r w:rsidR="00AF37CF" w:rsidRPr="00AF37CF">
          <w:rPr>
            <w:rFonts w:asciiTheme="majorHAnsi" w:hAnsiTheme="majorHAnsi" w:cs="Noto Sans"/>
            <w:sz w:val="22"/>
            <w:szCs w:val="22"/>
            <w:rPrChange w:id="368" w:author="pc studio" w:date="2025-05-08T23:52:00Z">
              <w:rPr>
                <w:rFonts w:ascii="Noto Sans" w:hAnsi="Noto Sans" w:cs="Noto Sans"/>
                <w:sz w:val="36"/>
                <w:szCs w:val="36"/>
              </w:rPr>
            </w:rPrChange>
          </w:rPr>
          <w:t>educación</w:t>
        </w:r>
        <w:proofErr w:type="spellEnd"/>
        <w:r w:rsidR="00AF37CF" w:rsidRPr="00AF37CF">
          <w:rPr>
            <w:rFonts w:asciiTheme="majorHAnsi" w:hAnsiTheme="majorHAnsi" w:cs="Noto Sans"/>
            <w:sz w:val="22"/>
            <w:szCs w:val="22"/>
            <w:rPrChange w:id="369" w:author="pc studio" w:date="2025-05-08T23:52:00Z">
              <w:rPr>
                <w:rFonts w:ascii="Noto Sans" w:hAnsi="Noto Sans" w:cs="Noto Sans"/>
                <w:sz w:val="36"/>
                <w:szCs w:val="36"/>
              </w:rPr>
            </w:rPrChange>
          </w:rPr>
          <w:t xml:space="preserve"> </w:t>
        </w:r>
        <w:proofErr w:type="spellStart"/>
        <w:r w:rsidR="00AF37CF" w:rsidRPr="00AF37CF">
          <w:rPr>
            <w:rFonts w:asciiTheme="majorHAnsi" w:hAnsiTheme="majorHAnsi" w:cs="Noto Sans"/>
            <w:sz w:val="22"/>
            <w:szCs w:val="22"/>
            <w:rPrChange w:id="370" w:author="pc studio" w:date="2025-05-08T23:52:00Z">
              <w:rPr>
                <w:rFonts w:ascii="Noto Sans" w:hAnsi="Noto Sans" w:cs="Noto Sans"/>
                <w:sz w:val="36"/>
                <w:szCs w:val="36"/>
              </w:rPr>
            </w:rPrChange>
          </w:rPr>
          <w:t>inicial</w:t>
        </w:r>
        <w:proofErr w:type="spellEnd"/>
        <w:r w:rsidR="00AF37CF" w:rsidRPr="00AF37CF">
          <w:rPr>
            <w:rFonts w:asciiTheme="majorHAnsi" w:hAnsiTheme="majorHAnsi" w:cs="Noto Sans"/>
            <w:sz w:val="22"/>
            <w:szCs w:val="22"/>
            <w:rPrChange w:id="371" w:author="pc studio" w:date="2025-05-08T23:52:00Z">
              <w:rPr>
                <w:rFonts w:ascii="Noto Sans" w:hAnsi="Noto Sans" w:cs="Noto Sans"/>
                <w:sz w:val="36"/>
                <w:szCs w:val="36"/>
              </w:rPr>
            </w:rPrChange>
          </w:rPr>
          <w:t xml:space="preserve">. Una </w:t>
        </w:r>
        <w:proofErr w:type="spellStart"/>
        <w:r w:rsidR="00AF37CF" w:rsidRPr="00AF37CF">
          <w:rPr>
            <w:rFonts w:asciiTheme="majorHAnsi" w:hAnsiTheme="majorHAnsi" w:cs="Noto Sans"/>
            <w:sz w:val="22"/>
            <w:szCs w:val="22"/>
            <w:rPrChange w:id="372" w:author="pc studio" w:date="2025-05-08T23:52:00Z">
              <w:rPr>
                <w:rFonts w:ascii="Noto Sans" w:hAnsi="Noto Sans" w:cs="Noto Sans"/>
                <w:sz w:val="36"/>
                <w:szCs w:val="36"/>
              </w:rPr>
            </w:rPrChange>
          </w:rPr>
          <w:t>revisión</w:t>
        </w:r>
        <w:proofErr w:type="spellEnd"/>
        <w:r w:rsidR="00AF37CF" w:rsidRPr="00AF37CF">
          <w:rPr>
            <w:rFonts w:asciiTheme="majorHAnsi" w:hAnsiTheme="majorHAnsi" w:cs="Noto Sans"/>
            <w:sz w:val="22"/>
            <w:szCs w:val="22"/>
            <w:rPrChange w:id="373" w:author="pc studio" w:date="2025-05-08T23:52:00Z">
              <w:rPr>
                <w:rFonts w:ascii="Noto Sans" w:hAnsi="Noto Sans" w:cs="Noto Sans"/>
                <w:sz w:val="36"/>
                <w:szCs w:val="36"/>
              </w:rPr>
            </w:rPrChange>
          </w:rPr>
          <w:t xml:space="preserve"> de la </w:t>
        </w:r>
        <w:proofErr w:type="spellStart"/>
        <w:r w:rsidR="00AF37CF" w:rsidRPr="00AF37CF">
          <w:rPr>
            <w:rFonts w:asciiTheme="majorHAnsi" w:hAnsiTheme="majorHAnsi" w:cs="Noto Sans"/>
            <w:sz w:val="22"/>
            <w:szCs w:val="22"/>
            <w:rPrChange w:id="374" w:author="pc studio" w:date="2025-05-08T23:52:00Z">
              <w:rPr>
                <w:rFonts w:ascii="Noto Sans" w:hAnsi="Noto Sans" w:cs="Noto Sans"/>
                <w:sz w:val="36"/>
                <w:szCs w:val="36"/>
              </w:rPr>
            </w:rPrChange>
          </w:rPr>
          <w:t>literatura</w:t>
        </w:r>
        <w:proofErr w:type="spellEnd"/>
        <w:r w:rsidR="00AF37CF" w:rsidRPr="00AF37CF">
          <w:rPr>
            <w:rFonts w:asciiTheme="majorHAnsi" w:hAnsiTheme="majorHAnsi" w:cs="Noto Sans"/>
            <w:sz w:val="22"/>
            <w:szCs w:val="22"/>
            <w:rPrChange w:id="375" w:author="pc studio" w:date="2025-05-08T23:52:00Z">
              <w:rPr>
                <w:rFonts w:ascii="Noto Sans" w:hAnsi="Noto Sans" w:cs="Noto Sans"/>
                <w:sz w:val="36"/>
                <w:szCs w:val="36"/>
              </w:rPr>
            </w:rPrChange>
          </w:rPr>
          <w:t xml:space="preserve"> </w:t>
        </w:r>
        <w:proofErr w:type="spellStart"/>
        <w:r w:rsidR="00AF37CF" w:rsidRPr="00AF37CF">
          <w:rPr>
            <w:rFonts w:asciiTheme="majorHAnsi" w:hAnsiTheme="majorHAnsi" w:cs="Noto Sans"/>
            <w:sz w:val="22"/>
            <w:szCs w:val="22"/>
            <w:rPrChange w:id="376" w:author="pc studio" w:date="2025-05-08T23:52:00Z">
              <w:rPr>
                <w:rFonts w:ascii="Noto Sans" w:hAnsi="Noto Sans" w:cs="Noto Sans"/>
                <w:sz w:val="36"/>
                <w:szCs w:val="36"/>
              </w:rPr>
            </w:rPrChange>
          </w:rPr>
          <w:t>sobre</w:t>
        </w:r>
        <w:proofErr w:type="spellEnd"/>
        <w:r w:rsidR="00AF37CF" w:rsidRPr="00AF37CF">
          <w:rPr>
            <w:rFonts w:asciiTheme="majorHAnsi" w:hAnsiTheme="majorHAnsi" w:cs="Noto Sans"/>
            <w:sz w:val="22"/>
            <w:szCs w:val="22"/>
            <w:rPrChange w:id="377" w:author="pc studio" w:date="2025-05-08T23:52:00Z">
              <w:rPr>
                <w:rFonts w:ascii="Noto Sans" w:hAnsi="Noto Sans" w:cs="Noto Sans"/>
                <w:sz w:val="36"/>
                <w:szCs w:val="36"/>
              </w:rPr>
            </w:rPrChange>
          </w:rPr>
          <w:t xml:space="preserve"> el </w:t>
        </w:r>
        <w:proofErr w:type="spellStart"/>
        <w:r w:rsidR="00AF37CF" w:rsidRPr="00AF37CF">
          <w:rPr>
            <w:rFonts w:asciiTheme="majorHAnsi" w:hAnsiTheme="majorHAnsi" w:cs="Noto Sans"/>
            <w:sz w:val="22"/>
            <w:szCs w:val="22"/>
            <w:rPrChange w:id="378" w:author="pc studio" w:date="2025-05-08T23:52:00Z">
              <w:rPr>
                <w:rFonts w:ascii="Noto Sans" w:hAnsi="Noto Sans" w:cs="Noto Sans"/>
                <w:sz w:val="36"/>
                <w:szCs w:val="36"/>
              </w:rPr>
            </w:rPrChange>
          </w:rPr>
          <w:t>juego</w:t>
        </w:r>
        <w:proofErr w:type="spellEnd"/>
        <w:r w:rsidR="00AF37CF" w:rsidRPr="00AF37CF">
          <w:rPr>
            <w:rFonts w:asciiTheme="majorHAnsi" w:hAnsiTheme="majorHAnsi" w:cs="Noto Sans"/>
            <w:sz w:val="22"/>
            <w:szCs w:val="22"/>
            <w:rPrChange w:id="379" w:author="pc studio" w:date="2025-05-08T23:52:00Z">
              <w:rPr>
                <w:rFonts w:ascii="Noto Sans" w:hAnsi="Noto Sans" w:cs="Noto Sans"/>
                <w:sz w:val="36"/>
                <w:szCs w:val="36"/>
              </w:rPr>
            </w:rPrChange>
          </w:rPr>
          <w:t xml:space="preserve"> </w:t>
        </w:r>
        <w:proofErr w:type="spellStart"/>
        <w:r w:rsidR="00AF37CF" w:rsidRPr="00AF37CF">
          <w:rPr>
            <w:rFonts w:asciiTheme="majorHAnsi" w:hAnsiTheme="majorHAnsi" w:cs="Noto Sans"/>
            <w:sz w:val="22"/>
            <w:szCs w:val="22"/>
            <w:rPrChange w:id="380" w:author="pc studio" w:date="2025-05-08T23:52:00Z">
              <w:rPr>
                <w:rFonts w:ascii="Noto Sans" w:hAnsi="Noto Sans" w:cs="Noto Sans"/>
                <w:sz w:val="36"/>
                <w:szCs w:val="36"/>
              </w:rPr>
            </w:rPrChange>
          </w:rPr>
          <w:t>simbólico</w:t>
        </w:r>
        <w:proofErr w:type="spellEnd"/>
        <w:r w:rsidR="00AF37CF" w:rsidRPr="00AF37CF">
          <w:rPr>
            <w:rFonts w:asciiTheme="majorHAnsi" w:hAnsiTheme="majorHAnsi" w:cs="Noto Sans"/>
            <w:sz w:val="22"/>
            <w:szCs w:val="22"/>
            <w:rPrChange w:id="381" w:author="pc studio" w:date="2025-05-08T23:52:00Z">
              <w:rPr>
                <w:rFonts w:ascii="Noto Sans" w:hAnsi="Noto Sans" w:cs="Noto Sans"/>
                <w:sz w:val="36"/>
                <w:szCs w:val="36"/>
              </w:rPr>
            </w:rPrChange>
          </w:rPr>
          <w:t>.</w:t>
        </w:r>
      </w:ins>
      <w:ins w:id="382" w:author="pc studio" w:date="2025-05-08T23:52:00Z">
        <w:r w:rsidR="00AF37CF" w:rsidRPr="00AF37CF">
          <w:rPr>
            <w:rFonts w:asciiTheme="majorHAnsi" w:hAnsiTheme="majorHAnsi" w:cs="Noto Sans"/>
            <w:sz w:val="22"/>
            <w:szCs w:val="22"/>
            <w:rPrChange w:id="383" w:author="pc studio" w:date="2025-05-08T23:52:00Z">
              <w:rPr>
                <w:rFonts w:ascii="Noto Sans" w:hAnsi="Noto Sans" w:cs="Noto Sans"/>
                <w:sz w:val="20"/>
                <w:szCs w:val="20"/>
              </w:rPr>
            </w:rPrChange>
          </w:rPr>
          <w:t xml:space="preserve"> </w:t>
        </w:r>
        <w:r w:rsidR="00AF37CF" w:rsidRPr="00AF37CF">
          <w:rPr>
            <w:rFonts w:asciiTheme="majorHAnsi" w:hAnsiTheme="majorHAnsi" w:cs="Noto Sans"/>
            <w:sz w:val="22"/>
            <w:szCs w:val="22"/>
            <w:rPrChange w:id="384" w:author="pc studio" w:date="2025-05-08T23:52:00Z">
              <w:rPr>
                <w:rFonts w:ascii="Noto Sans" w:hAnsi="Noto Sans" w:cs="Noto Sans"/>
                <w:sz w:val="20"/>
                <w:szCs w:val="20"/>
              </w:rPr>
            </w:rPrChange>
          </w:rPr>
          <w:fldChar w:fldCharType="begin"/>
        </w:r>
        <w:r w:rsidR="00AF37CF" w:rsidRPr="00AF37CF">
          <w:rPr>
            <w:rFonts w:asciiTheme="majorHAnsi" w:hAnsiTheme="majorHAnsi" w:cs="Noto Sans"/>
            <w:sz w:val="22"/>
            <w:szCs w:val="22"/>
            <w:rPrChange w:id="385" w:author="pc studio" w:date="2025-05-08T23:52:00Z">
              <w:rPr>
                <w:rFonts w:ascii="Noto Sans" w:hAnsi="Noto Sans" w:cs="Noto Sans"/>
                <w:sz w:val="20"/>
                <w:szCs w:val="20"/>
              </w:rPr>
            </w:rPrChange>
          </w:rPr>
          <w:instrText xml:space="preserve"> HYPERLINK "https://ciencialatina.org/index.php/cienciala/issue/view/21" </w:instrText>
        </w:r>
        <w:r w:rsidR="00AF37CF" w:rsidRPr="00AF37CF">
          <w:rPr>
            <w:rFonts w:asciiTheme="majorHAnsi" w:hAnsiTheme="majorHAnsi" w:cs="Noto Sans"/>
            <w:sz w:val="22"/>
            <w:szCs w:val="22"/>
            <w:rPrChange w:id="386" w:author="pc studio" w:date="2025-05-08T23:52:00Z">
              <w:rPr>
                <w:rFonts w:ascii="Noto Sans" w:hAnsi="Noto Sans" w:cs="Noto Sans"/>
                <w:sz w:val="20"/>
                <w:szCs w:val="20"/>
              </w:rPr>
            </w:rPrChange>
          </w:rPr>
          <w:fldChar w:fldCharType="separate"/>
        </w:r>
        <w:r w:rsidR="00AF37CF" w:rsidRPr="00AF37CF">
          <w:rPr>
            <w:rStyle w:val="Hipervnculo"/>
            <w:rFonts w:asciiTheme="majorHAnsi" w:hAnsiTheme="majorHAnsi" w:cs="Noto Sans"/>
            <w:color w:val="009DE5"/>
            <w:sz w:val="22"/>
            <w:szCs w:val="22"/>
            <w:rPrChange w:id="387" w:author="pc studio" w:date="2025-05-08T23:52:00Z">
              <w:rPr>
                <w:rStyle w:val="Hipervnculo"/>
                <w:rFonts w:ascii="Noto Sans" w:hAnsi="Noto Sans" w:cs="Noto Sans"/>
                <w:color w:val="009DE5"/>
                <w:sz w:val="20"/>
                <w:szCs w:val="20"/>
              </w:rPr>
            </w:rPrChange>
          </w:rPr>
          <w:t xml:space="preserve">Vol. 7 </w:t>
        </w:r>
        <w:proofErr w:type="spellStart"/>
        <w:r w:rsidR="00AF37CF" w:rsidRPr="00AF37CF">
          <w:rPr>
            <w:rStyle w:val="Hipervnculo"/>
            <w:rFonts w:asciiTheme="majorHAnsi" w:hAnsiTheme="majorHAnsi" w:cs="Noto Sans"/>
            <w:color w:val="009DE5"/>
            <w:sz w:val="22"/>
            <w:szCs w:val="22"/>
            <w:rPrChange w:id="388" w:author="pc studio" w:date="2025-05-08T23:52:00Z">
              <w:rPr>
                <w:rStyle w:val="Hipervnculo"/>
                <w:rFonts w:ascii="Noto Sans" w:hAnsi="Noto Sans" w:cs="Noto Sans"/>
                <w:color w:val="009DE5"/>
                <w:sz w:val="20"/>
                <w:szCs w:val="20"/>
              </w:rPr>
            </w:rPrChange>
          </w:rPr>
          <w:t>Núm</w:t>
        </w:r>
        <w:proofErr w:type="spellEnd"/>
        <w:r w:rsidR="00AF37CF" w:rsidRPr="00AF37CF">
          <w:rPr>
            <w:rStyle w:val="Hipervnculo"/>
            <w:rFonts w:asciiTheme="majorHAnsi" w:hAnsiTheme="majorHAnsi" w:cs="Noto Sans"/>
            <w:color w:val="009DE5"/>
            <w:sz w:val="22"/>
            <w:szCs w:val="22"/>
            <w:rPrChange w:id="389" w:author="pc studio" w:date="2025-05-08T23:52:00Z">
              <w:rPr>
                <w:rStyle w:val="Hipervnculo"/>
                <w:rFonts w:ascii="Noto Sans" w:hAnsi="Noto Sans" w:cs="Noto Sans"/>
                <w:color w:val="009DE5"/>
                <w:sz w:val="20"/>
                <w:szCs w:val="20"/>
              </w:rPr>
            </w:rPrChange>
          </w:rPr>
          <w:t>. 2</w:t>
        </w:r>
        <w:r w:rsidR="00AF37CF" w:rsidRPr="00AF37CF">
          <w:rPr>
            <w:rFonts w:asciiTheme="majorHAnsi" w:hAnsiTheme="majorHAnsi" w:cs="Noto Sans"/>
            <w:sz w:val="22"/>
            <w:szCs w:val="22"/>
            <w:rPrChange w:id="390" w:author="pc studio" w:date="2025-05-08T23:52:00Z">
              <w:rPr>
                <w:rFonts w:ascii="Noto Sans" w:hAnsi="Noto Sans" w:cs="Noto Sans"/>
                <w:sz w:val="20"/>
                <w:szCs w:val="20"/>
              </w:rPr>
            </w:rPrChange>
          </w:rPr>
          <w:fldChar w:fldCharType="end"/>
        </w:r>
      </w:ins>
    </w:p>
    <w:p w14:paraId="629A3E5F" w14:textId="62B099DC" w:rsidR="00AF37CF" w:rsidRDefault="00AF37CF" w:rsidP="00AF37CF">
      <w:pPr>
        <w:pStyle w:val="Ttulo1"/>
        <w:shd w:val="clear" w:color="auto" w:fill="FFFFFF"/>
        <w:spacing w:before="0" w:after="0" w:line="450" w:lineRule="atLeast"/>
        <w:rPr>
          <w:ins w:id="391" w:author="pc studio" w:date="2025-05-08T23:51:00Z"/>
          <w:rFonts w:ascii="Noto Sans" w:hAnsi="Noto Sans" w:cs="Noto Sans"/>
          <w:sz w:val="36"/>
          <w:szCs w:val="36"/>
        </w:rPr>
      </w:pPr>
    </w:p>
    <w:p w14:paraId="7CB1278C" w14:textId="5257B0E1" w:rsidR="00E05714" w:rsidRPr="001B78A8" w:rsidDel="001B78A8" w:rsidRDefault="00E05714" w:rsidP="001B78A8">
      <w:pPr>
        <w:numPr>
          <w:ilvl w:val="0"/>
          <w:numId w:val="5"/>
        </w:numPr>
        <w:spacing w:after="150"/>
        <w:jc w:val="both"/>
        <w:rPr>
          <w:del w:id="392" w:author="pc studio" w:date="2025-05-08T23:50:00Z"/>
          <w:rStyle w:val="name"/>
          <w:rFonts w:ascii="Noto Sans" w:hAnsi="Noto Sans" w:cs="Noto Sans"/>
          <w:sz w:val="21"/>
          <w:szCs w:val="21"/>
          <w:rPrChange w:id="393" w:author="pc studio" w:date="2025-05-08T23:51:00Z">
            <w:rPr>
              <w:del w:id="394" w:author="pc studio" w:date="2025-05-08T23:50:00Z"/>
              <w:rStyle w:val="name"/>
              <w:rFonts w:ascii="Noto Sans" w:hAnsi="Noto Sans" w:cs="Noto Sans"/>
              <w:b/>
              <w:bCs/>
              <w:sz w:val="21"/>
              <w:szCs w:val="21"/>
            </w:rPr>
          </w:rPrChange>
        </w:rPr>
        <w:pPrChange w:id="395" w:author="pc studio" w:date="2025-05-08T23:51:00Z">
          <w:pPr>
            <w:jc w:val="both"/>
          </w:pPr>
        </w:pPrChange>
      </w:pPr>
    </w:p>
    <w:p w14:paraId="064154A9" w14:textId="77777777" w:rsidR="001B78A8" w:rsidRPr="00E05714" w:rsidRDefault="001B78A8" w:rsidP="001B78A8">
      <w:pPr>
        <w:shd w:val="clear" w:color="auto" w:fill="FFFFFF"/>
        <w:spacing w:before="100" w:beforeAutospacing="1" w:after="0" w:line="240" w:lineRule="auto"/>
        <w:rPr>
          <w:ins w:id="396" w:author="pc studio" w:date="2025-05-08T23:50:00Z"/>
          <w:lang w:val="es-419"/>
        </w:rPr>
        <w:pPrChange w:id="397" w:author="pc studio" w:date="2025-05-08T23:50:00Z">
          <w:pPr>
            <w:jc w:val="both"/>
          </w:pPr>
        </w:pPrChange>
      </w:pPr>
    </w:p>
    <w:p w14:paraId="334717FA" w14:textId="77777777" w:rsidR="00E05714" w:rsidRPr="00E05714" w:rsidRDefault="00E05714" w:rsidP="007C4EBF">
      <w:pPr>
        <w:jc w:val="both"/>
        <w:rPr>
          <w:lang w:val="es-419"/>
        </w:rPr>
      </w:pPr>
      <w:r w:rsidRPr="00E05714">
        <w:rPr>
          <w:lang w:val="es-419"/>
        </w:rPr>
        <w:t xml:space="preserve">Luz M. Martínez, Alba Catalá </w:t>
      </w:r>
      <w:proofErr w:type="spellStart"/>
      <w:r w:rsidRPr="00E05714">
        <w:rPr>
          <w:lang w:val="es-419"/>
        </w:rPr>
        <w:t>Miñan</w:t>
      </w:r>
      <w:proofErr w:type="spellEnd"/>
      <w:r w:rsidRPr="00E05714">
        <w:rPr>
          <w:lang w:val="es-419"/>
        </w:rPr>
        <w:t xml:space="preserve">, M. Carmen Peñaranda. (diciembre, 2016). Necesidades percibidas en el trabajo doméstico y de cuidados: un estudio cualitativo. </w:t>
      </w:r>
      <w:proofErr w:type="spellStart"/>
      <w:r w:rsidRPr="00E05714">
        <w:rPr>
          <w:lang w:val="es-419"/>
        </w:rPr>
        <w:t>Psychosocial</w:t>
      </w:r>
      <w:proofErr w:type="spellEnd"/>
      <w:r w:rsidRPr="00E05714">
        <w:rPr>
          <w:lang w:val="es-419"/>
        </w:rPr>
        <w:t xml:space="preserve"> </w:t>
      </w:r>
      <w:proofErr w:type="spellStart"/>
      <w:r w:rsidRPr="00E05714">
        <w:rPr>
          <w:lang w:val="es-419"/>
        </w:rPr>
        <w:t>Intervention</w:t>
      </w:r>
      <w:proofErr w:type="spellEnd"/>
      <w:r w:rsidRPr="00E05714">
        <w:rPr>
          <w:lang w:val="es-419"/>
        </w:rPr>
        <w:t xml:space="preserve"> vol.25 no.3 Madrid </w:t>
      </w:r>
    </w:p>
    <w:p w14:paraId="496F9DDF" w14:textId="77777777" w:rsidR="00E05714" w:rsidRPr="00E05714" w:rsidRDefault="00E05714" w:rsidP="007C4EBF">
      <w:pPr>
        <w:jc w:val="both"/>
        <w:rPr>
          <w:lang w:val="es-419"/>
        </w:rPr>
      </w:pPr>
      <w:r w:rsidRPr="00E05714">
        <w:rPr>
          <w:lang w:val="es-419"/>
        </w:rPr>
        <w:t xml:space="preserve"> </w:t>
      </w:r>
    </w:p>
    <w:p w14:paraId="5A085BDC" w14:textId="77777777" w:rsidR="00E05714" w:rsidRPr="00E05714" w:rsidRDefault="00E05714" w:rsidP="007C4EBF">
      <w:pPr>
        <w:jc w:val="both"/>
        <w:rPr>
          <w:lang w:val="es-419"/>
        </w:rPr>
      </w:pPr>
      <w:r w:rsidRPr="00E05714">
        <w:rPr>
          <w:lang w:val="es-419"/>
        </w:rPr>
        <w:t xml:space="preserve">Karla Rocío Álvarez Manzano. (2021). LA LABOR DE CUIDAR MENORES DE EDAD DENTRO DEL RÉGIMEN LABORAL DE LA EMPLEADA DOMESTICA EN COLOMBIA FRENTE AL PRINCIPIO CONSTITUCIONAL DEL INTERES SUPERIOR DE LOS NIÑOS Y NIÑAS. </w:t>
      </w:r>
      <w:proofErr w:type="spellStart"/>
      <w:r w:rsidRPr="00E05714">
        <w:rPr>
          <w:lang w:val="es-419"/>
        </w:rPr>
        <w:t>Rev</w:t>
      </w:r>
      <w:proofErr w:type="spellEnd"/>
      <w:r w:rsidRPr="00E05714">
        <w:rPr>
          <w:lang w:val="es-419"/>
        </w:rPr>
        <w:t xml:space="preserve"> </w:t>
      </w:r>
      <w:proofErr w:type="spellStart"/>
      <w:r w:rsidRPr="00E05714">
        <w:rPr>
          <w:lang w:val="es-419"/>
        </w:rPr>
        <w:t>Repository</w:t>
      </w:r>
      <w:proofErr w:type="spellEnd"/>
      <w:r w:rsidRPr="00E05714">
        <w:rPr>
          <w:lang w:val="es-419"/>
        </w:rPr>
        <w:t xml:space="preserve">. </w:t>
      </w:r>
    </w:p>
    <w:p w14:paraId="0DB8FDB0" w14:textId="77777777" w:rsidR="00E05714" w:rsidRPr="00E05714" w:rsidRDefault="00E05714" w:rsidP="007C4EBF">
      <w:pPr>
        <w:jc w:val="both"/>
        <w:rPr>
          <w:lang w:val="es-419"/>
        </w:rPr>
      </w:pPr>
    </w:p>
    <w:p w14:paraId="0CE8F898" w14:textId="77777777" w:rsidR="00E05714" w:rsidRPr="00E05714" w:rsidRDefault="00E05714" w:rsidP="007C4EBF">
      <w:pPr>
        <w:jc w:val="both"/>
        <w:rPr>
          <w:lang w:val="es-419"/>
        </w:rPr>
      </w:pPr>
      <w:r w:rsidRPr="00E05714">
        <w:rPr>
          <w:lang w:val="es-419"/>
        </w:rPr>
        <w:t xml:space="preserve">Magdalena León. (2013).  Proyecto de Investigación-acción: trabajo doméstico y servicio doméstico en Colombia. Revista de Estudios Sociales No. 45. </w:t>
      </w:r>
      <w:proofErr w:type="spellStart"/>
      <w:r w:rsidRPr="00E05714">
        <w:rPr>
          <w:lang w:val="es-419"/>
        </w:rPr>
        <w:t>rev.estud.soc</w:t>
      </w:r>
      <w:proofErr w:type="spellEnd"/>
      <w:r w:rsidRPr="00E05714">
        <w:rPr>
          <w:lang w:val="es-419"/>
        </w:rPr>
        <w:t>. • ISSN 0123-885X • Pp. 276. • Pp. 198-211</w:t>
      </w:r>
    </w:p>
    <w:p w14:paraId="290C1B38" w14:textId="5F1D3160" w:rsidR="001B78A8" w:rsidRPr="001B78A8" w:rsidRDefault="001B78A8" w:rsidP="001B78A8">
      <w:pPr>
        <w:pStyle w:val="Ttulo1"/>
        <w:shd w:val="clear" w:color="auto" w:fill="FFFFFF"/>
        <w:spacing w:before="0" w:after="0" w:line="312" w:lineRule="atLeast"/>
        <w:jc w:val="both"/>
        <w:rPr>
          <w:ins w:id="398" w:author="pc studio" w:date="2025-05-08T23:44:00Z"/>
          <w:color w:val="271D1D"/>
          <w:sz w:val="22"/>
          <w:szCs w:val="22"/>
          <w:rPrChange w:id="399" w:author="pc studio" w:date="2025-05-08T23:44:00Z">
            <w:rPr>
              <w:ins w:id="400" w:author="pc studio" w:date="2025-05-08T23:44:00Z"/>
              <w:rFonts w:ascii="Source Sans Pro" w:hAnsi="Source Sans Pro"/>
              <w:color w:val="271D1D"/>
              <w:sz w:val="60"/>
              <w:szCs w:val="60"/>
            </w:rPr>
          </w:rPrChange>
        </w:rPr>
        <w:pPrChange w:id="401" w:author="pc studio" w:date="2025-05-08T23:44:00Z">
          <w:pPr>
            <w:pStyle w:val="Ttulo1"/>
            <w:shd w:val="clear" w:color="auto" w:fill="FFFFFF"/>
            <w:spacing w:before="0" w:after="0" w:line="312" w:lineRule="atLeast"/>
            <w:jc w:val="center"/>
          </w:pPr>
        </w:pPrChange>
      </w:pPr>
      <w:proofErr w:type="spellStart"/>
      <w:ins w:id="402" w:author="pc studio" w:date="2025-05-08T23:44:00Z">
        <w:r w:rsidRPr="001B78A8">
          <w:rPr>
            <w:color w:val="271D1D"/>
            <w:sz w:val="22"/>
            <w:szCs w:val="22"/>
            <w:rPrChange w:id="403" w:author="pc studio" w:date="2025-05-08T23:44:00Z">
              <w:rPr>
                <w:rFonts w:ascii="Source Sans Pro" w:hAnsi="Source Sans Pro"/>
                <w:color w:val="271D1D"/>
                <w:sz w:val="60"/>
                <w:szCs w:val="60"/>
              </w:rPr>
            </w:rPrChange>
          </w:rPr>
          <w:t>Revista</w:t>
        </w:r>
        <w:proofErr w:type="spellEnd"/>
        <w:r w:rsidRPr="001B78A8">
          <w:rPr>
            <w:color w:val="271D1D"/>
            <w:sz w:val="22"/>
            <w:szCs w:val="22"/>
            <w:rPrChange w:id="404" w:author="pc studio" w:date="2025-05-08T23:44:00Z">
              <w:rPr>
                <w:rFonts w:ascii="Source Sans Pro" w:hAnsi="Source Sans Pro"/>
                <w:color w:val="271D1D"/>
                <w:sz w:val="60"/>
                <w:szCs w:val="60"/>
              </w:rPr>
            </w:rPrChange>
          </w:rPr>
          <w:t xml:space="preserve"> </w:t>
        </w:r>
        <w:proofErr w:type="spellStart"/>
        <w:r w:rsidRPr="001B78A8">
          <w:rPr>
            <w:color w:val="271D1D"/>
            <w:sz w:val="22"/>
            <w:szCs w:val="22"/>
            <w:rPrChange w:id="405" w:author="pc studio" w:date="2025-05-08T23:44:00Z">
              <w:rPr>
                <w:rFonts w:ascii="Source Sans Pro" w:hAnsi="Source Sans Pro"/>
                <w:color w:val="271D1D"/>
                <w:sz w:val="60"/>
                <w:szCs w:val="60"/>
              </w:rPr>
            </w:rPrChange>
          </w:rPr>
          <w:t>Internacional</w:t>
        </w:r>
        <w:proofErr w:type="spellEnd"/>
        <w:r w:rsidRPr="001B78A8">
          <w:rPr>
            <w:color w:val="271D1D"/>
            <w:sz w:val="22"/>
            <w:szCs w:val="22"/>
            <w:rPrChange w:id="406" w:author="pc studio" w:date="2025-05-08T23:44:00Z">
              <w:rPr>
                <w:rFonts w:ascii="Source Sans Pro" w:hAnsi="Source Sans Pro"/>
                <w:color w:val="271D1D"/>
                <w:sz w:val="60"/>
                <w:szCs w:val="60"/>
              </w:rPr>
            </w:rPrChange>
          </w:rPr>
          <w:t xml:space="preserve"> de la Primera </w:t>
        </w:r>
        <w:proofErr w:type="spellStart"/>
        <w:r w:rsidRPr="001B78A8">
          <w:rPr>
            <w:color w:val="271D1D"/>
            <w:sz w:val="22"/>
            <w:szCs w:val="22"/>
            <w:rPrChange w:id="407" w:author="pc studio" w:date="2025-05-08T23:44:00Z">
              <w:rPr>
                <w:rFonts w:ascii="Source Sans Pro" w:hAnsi="Source Sans Pro"/>
                <w:color w:val="271D1D"/>
                <w:sz w:val="60"/>
                <w:szCs w:val="60"/>
              </w:rPr>
            </w:rPrChange>
          </w:rPr>
          <w:t>Infancia</w:t>
        </w:r>
        <w:proofErr w:type="spellEnd"/>
        <w:r w:rsidRPr="001B78A8">
          <w:rPr>
            <w:color w:val="271D1D"/>
            <w:sz w:val="22"/>
            <w:szCs w:val="22"/>
            <w:rPrChange w:id="408" w:author="pc studio" w:date="2025-05-08T23:44:00Z">
              <w:rPr>
                <w:rFonts w:ascii="Source Sans Pro" w:hAnsi="Source Sans Pro"/>
                <w:color w:val="271D1D"/>
                <w:sz w:val="60"/>
                <w:szCs w:val="60"/>
              </w:rPr>
            </w:rPrChange>
          </w:rPr>
          <w:t xml:space="preserve"> (IJEC)</w:t>
        </w:r>
        <w:r>
          <w:rPr>
            <w:color w:val="271D1D"/>
            <w:sz w:val="22"/>
            <w:szCs w:val="22"/>
          </w:rPr>
          <w:t xml:space="preserve">. </w:t>
        </w:r>
        <w:r w:rsidRPr="001B78A8">
          <w:rPr>
            <w:color w:val="271D1D"/>
            <w:sz w:val="22"/>
            <w:szCs w:val="22"/>
          </w:rPr>
          <w:t>https://omepworld.org/es/revista-internacional-de-la-primera-infancia/</w:t>
        </w:r>
      </w:ins>
    </w:p>
    <w:p w14:paraId="0B3012AE" w14:textId="77777777" w:rsidR="001B78A8" w:rsidRDefault="001B78A8" w:rsidP="007C4EBF">
      <w:pPr>
        <w:jc w:val="both"/>
        <w:rPr>
          <w:ins w:id="409" w:author="pc studio" w:date="2025-05-08T23:43:00Z"/>
          <w:rFonts w:asciiTheme="majorHAnsi" w:hAnsiTheme="majorHAnsi"/>
          <w:color w:val="757575"/>
          <w:sz w:val="22"/>
          <w:szCs w:val="22"/>
          <w:shd w:val="clear" w:color="auto" w:fill="FFFFFF"/>
        </w:rPr>
      </w:pPr>
    </w:p>
    <w:p w14:paraId="6B985967" w14:textId="77777777" w:rsidR="001B78A8" w:rsidRDefault="001B78A8" w:rsidP="007C4EBF">
      <w:pPr>
        <w:jc w:val="both"/>
        <w:rPr>
          <w:ins w:id="410" w:author="pc studio" w:date="2025-05-08T23:43:00Z"/>
          <w:rFonts w:asciiTheme="majorHAnsi" w:hAnsiTheme="majorHAnsi"/>
          <w:color w:val="757575"/>
          <w:sz w:val="22"/>
          <w:szCs w:val="22"/>
          <w:shd w:val="clear" w:color="auto" w:fill="FFFFFF"/>
        </w:rPr>
      </w:pPr>
    </w:p>
    <w:p w14:paraId="6095A6C6" w14:textId="4E4942E6" w:rsidR="00E05714" w:rsidRPr="00E53B5C" w:rsidRDefault="00E53B5C" w:rsidP="007C4EBF">
      <w:pPr>
        <w:jc w:val="both"/>
        <w:rPr>
          <w:rFonts w:asciiTheme="majorHAnsi" w:hAnsiTheme="majorHAnsi"/>
          <w:sz w:val="22"/>
          <w:szCs w:val="22"/>
          <w:lang w:val="es-419"/>
          <w:rPrChange w:id="411" w:author="pc studio" w:date="2025-05-08T23:19:00Z">
            <w:rPr>
              <w:lang w:val="es-419"/>
            </w:rPr>
          </w:rPrChange>
        </w:rPr>
      </w:pPr>
      <w:ins w:id="412" w:author="pc studio" w:date="2025-05-08T23:19:00Z">
        <w:r w:rsidRPr="00E53B5C">
          <w:rPr>
            <w:rFonts w:asciiTheme="majorHAnsi" w:hAnsiTheme="majorHAnsi"/>
            <w:color w:val="757575"/>
            <w:sz w:val="22"/>
            <w:szCs w:val="22"/>
            <w:shd w:val="clear" w:color="auto" w:fill="FFFFFF"/>
            <w:rPrChange w:id="413" w:author="pc studio" w:date="2025-05-08T23:19:00Z">
              <w:rPr>
                <w:rFonts w:ascii="Roboto" w:hAnsi="Roboto"/>
                <w:color w:val="757575"/>
                <w:sz w:val="20"/>
                <w:szCs w:val="20"/>
                <w:shd w:val="clear" w:color="auto" w:fill="FFFFFF"/>
              </w:rPr>
            </w:rPrChange>
          </w:rPr>
          <w:t xml:space="preserve">Significados, </w:t>
        </w:r>
        <w:proofErr w:type="spellStart"/>
        <w:r w:rsidRPr="00E53B5C">
          <w:rPr>
            <w:rFonts w:asciiTheme="majorHAnsi" w:hAnsiTheme="majorHAnsi"/>
            <w:color w:val="757575"/>
            <w:sz w:val="22"/>
            <w:szCs w:val="22"/>
            <w:shd w:val="clear" w:color="auto" w:fill="FFFFFF"/>
            <w:rPrChange w:id="414" w:author="pc studio" w:date="2025-05-08T23:19:00Z">
              <w:rPr>
                <w:rFonts w:ascii="Roboto" w:hAnsi="Roboto"/>
                <w:color w:val="757575"/>
                <w:sz w:val="20"/>
                <w:szCs w:val="20"/>
                <w:shd w:val="clear" w:color="auto" w:fill="FFFFFF"/>
              </w:rPr>
            </w:rPrChange>
          </w:rPr>
          <w:t>Equipo</w:t>
        </w:r>
        <w:proofErr w:type="spellEnd"/>
        <w:r w:rsidRPr="00E53B5C">
          <w:rPr>
            <w:rFonts w:asciiTheme="majorHAnsi" w:hAnsiTheme="majorHAnsi"/>
            <w:color w:val="757575"/>
            <w:sz w:val="22"/>
            <w:szCs w:val="22"/>
            <w:shd w:val="clear" w:color="auto" w:fill="FFFFFF"/>
            <w:rPrChange w:id="415" w:author="pc studio" w:date="2025-05-08T23:19:00Z">
              <w:rPr>
                <w:rFonts w:ascii="Roboto" w:hAnsi="Roboto"/>
                <w:color w:val="757575"/>
                <w:sz w:val="20"/>
                <w:szCs w:val="20"/>
                <w:shd w:val="clear" w:color="auto" w:fill="FFFFFF"/>
              </w:rPr>
            </w:rPrChange>
          </w:rPr>
          <w:t xml:space="preserve"> (2021). "Método </w:t>
        </w:r>
        <w:proofErr w:type="spellStart"/>
        <w:r w:rsidRPr="00E53B5C">
          <w:rPr>
            <w:rFonts w:asciiTheme="majorHAnsi" w:hAnsiTheme="majorHAnsi"/>
            <w:color w:val="757575"/>
            <w:sz w:val="22"/>
            <w:szCs w:val="22"/>
            <w:shd w:val="clear" w:color="auto" w:fill="FFFFFF"/>
            <w:rPrChange w:id="416" w:author="pc studio" w:date="2025-05-08T23:19:00Z">
              <w:rPr>
                <w:rFonts w:ascii="Roboto" w:hAnsi="Roboto"/>
                <w:color w:val="757575"/>
                <w:sz w:val="20"/>
                <w:szCs w:val="20"/>
                <w:shd w:val="clear" w:color="auto" w:fill="FFFFFF"/>
              </w:rPr>
            </w:rPrChange>
          </w:rPr>
          <w:t>empírico</w:t>
        </w:r>
        <w:proofErr w:type="spellEnd"/>
        <w:r w:rsidRPr="00E53B5C">
          <w:rPr>
            <w:rFonts w:asciiTheme="majorHAnsi" w:hAnsiTheme="majorHAnsi"/>
            <w:color w:val="757575"/>
            <w:sz w:val="22"/>
            <w:szCs w:val="22"/>
            <w:shd w:val="clear" w:color="auto" w:fill="FFFFFF"/>
            <w:rPrChange w:id="417" w:author="pc studio" w:date="2025-05-08T23:19:00Z">
              <w:rPr>
                <w:rFonts w:ascii="Roboto" w:hAnsi="Roboto"/>
                <w:color w:val="757575"/>
                <w:sz w:val="20"/>
                <w:szCs w:val="20"/>
                <w:shd w:val="clear" w:color="auto" w:fill="FFFFFF"/>
              </w:rPr>
            </w:rPrChange>
          </w:rPr>
          <w:t>". En: </w:t>
        </w:r>
        <w:r w:rsidRPr="00E53B5C">
          <w:rPr>
            <w:rStyle w:val="nfasis"/>
            <w:rFonts w:asciiTheme="majorHAnsi" w:hAnsiTheme="majorHAnsi"/>
            <w:color w:val="757575"/>
            <w:sz w:val="22"/>
            <w:szCs w:val="22"/>
            <w:shd w:val="clear" w:color="auto" w:fill="FFFFFF"/>
            <w:rPrChange w:id="418" w:author="pc studio" w:date="2025-05-08T23:19:00Z">
              <w:rPr>
                <w:rStyle w:val="nfasis"/>
                <w:rFonts w:ascii="Roboto" w:hAnsi="Roboto"/>
                <w:color w:val="757575"/>
                <w:sz w:val="20"/>
                <w:szCs w:val="20"/>
                <w:shd w:val="clear" w:color="auto" w:fill="FFFFFF"/>
              </w:rPr>
            </w:rPrChange>
          </w:rPr>
          <w:t>Significados.com</w:t>
        </w:r>
        <w:r w:rsidRPr="00E53B5C">
          <w:rPr>
            <w:rFonts w:asciiTheme="majorHAnsi" w:hAnsiTheme="majorHAnsi"/>
            <w:color w:val="757575"/>
            <w:sz w:val="22"/>
            <w:szCs w:val="22"/>
            <w:shd w:val="clear" w:color="auto" w:fill="FFFFFF"/>
            <w:rPrChange w:id="419" w:author="pc studio" w:date="2025-05-08T23:19:00Z">
              <w:rPr>
                <w:rFonts w:ascii="Roboto" w:hAnsi="Roboto"/>
                <w:color w:val="757575"/>
                <w:sz w:val="20"/>
                <w:szCs w:val="20"/>
                <w:shd w:val="clear" w:color="auto" w:fill="FFFFFF"/>
              </w:rPr>
            </w:rPrChange>
          </w:rPr>
          <w:t>. Disponible en: </w:t>
        </w:r>
        <w:r w:rsidRPr="00E53B5C">
          <w:rPr>
            <w:rStyle w:val="quoting-url"/>
            <w:rFonts w:asciiTheme="majorHAnsi" w:hAnsiTheme="majorHAnsi"/>
            <w:color w:val="757575"/>
            <w:sz w:val="22"/>
            <w:szCs w:val="22"/>
            <w:shd w:val="clear" w:color="auto" w:fill="FFFFFF"/>
            <w:rPrChange w:id="420" w:author="pc studio" w:date="2025-05-08T23:19:00Z">
              <w:rPr>
                <w:rStyle w:val="quoting-url"/>
                <w:rFonts w:ascii="Roboto" w:hAnsi="Roboto"/>
                <w:color w:val="757575"/>
                <w:sz w:val="20"/>
                <w:szCs w:val="20"/>
                <w:shd w:val="clear" w:color="auto" w:fill="FFFFFF"/>
              </w:rPr>
            </w:rPrChange>
          </w:rPr>
          <w:t>https://www.significados.com/metodo-empirico/</w:t>
        </w:r>
        <w:r w:rsidRPr="00E53B5C">
          <w:rPr>
            <w:rFonts w:asciiTheme="majorHAnsi" w:hAnsiTheme="majorHAnsi"/>
            <w:color w:val="757575"/>
            <w:sz w:val="22"/>
            <w:szCs w:val="22"/>
            <w:shd w:val="clear" w:color="auto" w:fill="FFFFFF"/>
            <w:rPrChange w:id="421" w:author="pc studio" w:date="2025-05-08T23:19:00Z">
              <w:rPr>
                <w:rFonts w:ascii="Roboto" w:hAnsi="Roboto"/>
                <w:color w:val="757575"/>
                <w:sz w:val="20"/>
                <w:szCs w:val="20"/>
                <w:shd w:val="clear" w:color="auto" w:fill="FFFFFF"/>
              </w:rPr>
            </w:rPrChange>
          </w:rPr>
          <w:t> </w:t>
        </w:r>
      </w:ins>
    </w:p>
    <w:p w14:paraId="455BF95F" w14:textId="03694064" w:rsidR="008179C2" w:rsidRDefault="008179C2" w:rsidP="007C4EBF">
      <w:pPr>
        <w:jc w:val="both"/>
        <w:rPr>
          <w:lang w:val="es-419"/>
        </w:rPr>
      </w:pPr>
      <w:r>
        <w:rPr>
          <w:lang w:val="es-419"/>
        </w:rPr>
        <w:br w:type="page"/>
      </w:r>
    </w:p>
    <w:p w14:paraId="4D4FD33D" w14:textId="76CD2D06" w:rsidR="00C90272" w:rsidRPr="003D4148" w:rsidRDefault="00C90272" w:rsidP="0008714D">
      <w:pPr>
        <w:pStyle w:val="Ttulo1"/>
        <w:jc w:val="both"/>
        <w:rPr>
          <w:rFonts w:asciiTheme="minorHAnsi" w:hAnsiTheme="minorHAnsi"/>
          <w:sz w:val="24"/>
          <w:szCs w:val="24"/>
          <w:lang w:val="es-419"/>
        </w:rPr>
      </w:pPr>
      <w:r w:rsidRPr="003D4148">
        <w:rPr>
          <w:rFonts w:asciiTheme="minorHAnsi" w:hAnsiTheme="minorHAnsi"/>
          <w:sz w:val="24"/>
          <w:szCs w:val="24"/>
          <w:lang w:val="es-419"/>
        </w:rPr>
        <w:lastRenderedPageBreak/>
        <w:t>Anexos</w:t>
      </w:r>
    </w:p>
    <w:p w14:paraId="532789BA" w14:textId="6CF5631F" w:rsidR="00C90272" w:rsidRDefault="00E05714" w:rsidP="0008714D">
      <w:pPr>
        <w:jc w:val="both"/>
        <w:rPr>
          <w:lang w:val="es-419"/>
        </w:rPr>
      </w:pPr>
      <w:r>
        <w:rPr>
          <w:noProof/>
          <w:lang w:val="es-419"/>
        </w:rPr>
        <w:drawing>
          <wp:inline distT="0" distB="0" distL="0" distR="0" wp14:anchorId="4D21BC87" wp14:editId="5BA451A4">
            <wp:extent cx="5614670" cy="3438525"/>
            <wp:effectExtent l="0" t="0" r="508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4670" cy="3438525"/>
                    </a:xfrm>
                    <a:prstGeom prst="rect">
                      <a:avLst/>
                    </a:prstGeom>
                    <a:noFill/>
                  </pic:spPr>
                </pic:pic>
              </a:graphicData>
            </a:graphic>
          </wp:inline>
        </w:drawing>
      </w:r>
    </w:p>
    <w:p w14:paraId="21E1C0E4" w14:textId="6F6174C4" w:rsidR="00E05714" w:rsidRDefault="00E05714" w:rsidP="0008714D">
      <w:pPr>
        <w:pStyle w:val="Prrafodelista"/>
        <w:numPr>
          <w:ilvl w:val="0"/>
          <w:numId w:val="3"/>
        </w:numPr>
        <w:jc w:val="both"/>
        <w:rPr>
          <w:lang w:val="es-419"/>
        </w:rPr>
      </w:pPr>
      <w:r>
        <w:rPr>
          <w:lang w:val="es-419"/>
        </w:rPr>
        <w:t>Diagrama. Generalidades.</w:t>
      </w:r>
    </w:p>
    <w:p w14:paraId="0CBDCD55" w14:textId="7B91C28E" w:rsidR="00E05714" w:rsidRPr="00E05714" w:rsidRDefault="00E05714" w:rsidP="00E05714">
      <w:pPr>
        <w:pStyle w:val="Prrafodelista"/>
        <w:jc w:val="both"/>
        <w:rPr>
          <w:lang w:val="es-419"/>
        </w:rPr>
      </w:pPr>
      <w:r>
        <w:rPr>
          <w:noProof/>
          <w:lang w:val="es-419"/>
        </w:rPr>
        <w:lastRenderedPageBreak/>
        <w:drawing>
          <wp:inline distT="0" distB="0" distL="0" distR="0" wp14:anchorId="2C04B1C7" wp14:editId="5F901B31">
            <wp:extent cx="5602605" cy="41700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2605" cy="4170045"/>
                    </a:xfrm>
                    <a:prstGeom prst="rect">
                      <a:avLst/>
                    </a:prstGeom>
                    <a:noFill/>
                  </pic:spPr>
                </pic:pic>
              </a:graphicData>
            </a:graphic>
          </wp:inline>
        </w:drawing>
      </w:r>
    </w:p>
    <w:p w14:paraId="3C3FF2E8" w14:textId="5406AC1F" w:rsidR="00E05714" w:rsidRPr="00E05714" w:rsidRDefault="00E05714" w:rsidP="00E05714">
      <w:pPr>
        <w:pStyle w:val="Prrafodelista"/>
        <w:numPr>
          <w:ilvl w:val="0"/>
          <w:numId w:val="3"/>
        </w:numPr>
        <w:jc w:val="both"/>
        <w:rPr>
          <w:lang w:val="es-419"/>
        </w:rPr>
      </w:pPr>
      <w:r>
        <w:rPr>
          <w:lang w:val="es-419"/>
        </w:rPr>
        <w:t>Formulación de Alternativas.</w:t>
      </w:r>
    </w:p>
    <w:sectPr w:rsidR="00E05714" w:rsidRPr="00E05714" w:rsidSect="009061D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9" w:author="Jesús Pardo" w:date="2025-05-08T07:19:00Z" w:initials="JP">
    <w:p w14:paraId="0B1E1332" w14:textId="77777777" w:rsidR="00683A6C" w:rsidRDefault="00683A6C" w:rsidP="00683A6C">
      <w:pPr>
        <w:pStyle w:val="Textocomentario"/>
      </w:pPr>
      <w:r>
        <w:rPr>
          <w:rStyle w:val="Refdecomentario"/>
        </w:rPr>
        <w:annotationRef/>
      </w:r>
      <w:r>
        <w:rPr>
          <w:lang w:val="es-CO"/>
        </w:rPr>
        <w:t>Tal vez mixto,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1E13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A0BC012" w16cex:dateUtc="2025-05-08T1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1E1332" w16cid:durableId="5A0BC0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Noto Sans">
    <w:charset w:val="00"/>
    <w:family w:val="swiss"/>
    <w:pitch w:val="variable"/>
    <w:sig w:usb0="E00082FF" w:usb1="400078FF" w:usb2="00000021" w:usb3="00000000" w:csb0="0000019F" w:csb1="00000000"/>
  </w:font>
  <w:font w:name="Aptos Narrow">
    <w:altName w:val="Calibri"/>
    <w:charset w:val="00"/>
    <w:family w:val="swiss"/>
    <w:pitch w:val="variable"/>
    <w:sig w:usb0="20000287" w:usb1="00000003" w:usb2="00000000" w:usb3="00000000" w:csb0="0000019F" w:csb1="00000000"/>
  </w:font>
  <w:font w:name="times">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50F"/>
    <w:multiLevelType w:val="multilevel"/>
    <w:tmpl w:val="F32C9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91462"/>
    <w:multiLevelType w:val="multilevel"/>
    <w:tmpl w:val="2B32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B6363"/>
    <w:multiLevelType w:val="multilevel"/>
    <w:tmpl w:val="283C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85C1D"/>
    <w:multiLevelType w:val="multilevel"/>
    <w:tmpl w:val="0AB0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B586C"/>
    <w:multiLevelType w:val="hybridMultilevel"/>
    <w:tmpl w:val="C54CA5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2FB62B3"/>
    <w:multiLevelType w:val="hybridMultilevel"/>
    <w:tmpl w:val="555C411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c studio">
    <w15:presenceInfo w15:providerId="None" w15:userId="pc studio"/>
  </w15:person>
  <w15:person w15:author="Jesús Pardo">
    <w15:presenceInfo w15:providerId="Windows Live" w15:userId="e52a0a1dbbebaa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26"/>
    <w:rsid w:val="0000036D"/>
    <w:rsid w:val="000012A3"/>
    <w:rsid w:val="000036B4"/>
    <w:rsid w:val="00006E2A"/>
    <w:rsid w:val="000109EE"/>
    <w:rsid w:val="00011C0B"/>
    <w:rsid w:val="00013DC9"/>
    <w:rsid w:val="00016D66"/>
    <w:rsid w:val="0001765D"/>
    <w:rsid w:val="0002074D"/>
    <w:rsid w:val="000228C7"/>
    <w:rsid w:val="00022BEA"/>
    <w:rsid w:val="00023C17"/>
    <w:rsid w:val="0002745D"/>
    <w:rsid w:val="00033267"/>
    <w:rsid w:val="000405C2"/>
    <w:rsid w:val="00052E86"/>
    <w:rsid w:val="000561A8"/>
    <w:rsid w:val="00057A74"/>
    <w:rsid w:val="000669B6"/>
    <w:rsid w:val="00067552"/>
    <w:rsid w:val="00070DD2"/>
    <w:rsid w:val="000728A5"/>
    <w:rsid w:val="00074201"/>
    <w:rsid w:val="00081393"/>
    <w:rsid w:val="000856E7"/>
    <w:rsid w:val="00085C24"/>
    <w:rsid w:val="0008714D"/>
    <w:rsid w:val="00092DEA"/>
    <w:rsid w:val="0009385A"/>
    <w:rsid w:val="00097A76"/>
    <w:rsid w:val="000A5578"/>
    <w:rsid w:val="000A5760"/>
    <w:rsid w:val="000A7735"/>
    <w:rsid w:val="000B0FED"/>
    <w:rsid w:val="000B2F46"/>
    <w:rsid w:val="000B2F78"/>
    <w:rsid w:val="000B5C69"/>
    <w:rsid w:val="000B60A9"/>
    <w:rsid w:val="000C14DD"/>
    <w:rsid w:val="000C66FD"/>
    <w:rsid w:val="000C6B0B"/>
    <w:rsid w:val="000D2E79"/>
    <w:rsid w:val="000D5863"/>
    <w:rsid w:val="000D5BC2"/>
    <w:rsid w:val="000E6666"/>
    <w:rsid w:val="000E6D87"/>
    <w:rsid w:val="000E6DC7"/>
    <w:rsid w:val="000F1F40"/>
    <w:rsid w:val="000F1F5F"/>
    <w:rsid w:val="000F2B2B"/>
    <w:rsid w:val="000F2F40"/>
    <w:rsid w:val="00100C26"/>
    <w:rsid w:val="0010267B"/>
    <w:rsid w:val="00105C88"/>
    <w:rsid w:val="00105E93"/>
    <w:rsid w:val="0011027E"/>
    <w:rsid w:val="0011143D"/>
    <w:rsid w:val="00111F1A"/>
    <w:rsid w:val="00114CDA"/>
    <w:rsid w:val="00124544"/>
    <w:rsid w:val="00134E3C"/>
    <w:rsid w:val="00136874"/>
    <w:rsid w:val="00136BF0"/>
    <w:rsid w:val="001415F3"/>
    <w:rsid w:val="001455A9"/>
    <w:rsid w:val="00151010"/>
    <w:rsid w:val="00152759"/>
    <w:rsid w:val="00153CC5"/>
    <w:rsid w:val="00154D1E"/>
    <w:rsid w:val="00154FC6"/>
    <w:rsid w:val="00155DF4"/>
    <w:rsid w:val="00155EC0"/>
    <w:rsid w:val="0016175E"/>
    <w:rsid w:val="00166DB9"/>
    <w:rsid w:val="00173901"/>
    <w:rsid w:val="00180419"/>
    <w:rsid w:val="00182C1C"/>
    <w:rsid w:val="001850A9"/>
    <w:rsid w:val="001921E8"/>
    <w:rsid w:val="001922F1"/>
    <w:rsid w:val="001A1326"/>
    <w:rsid w:val="001A5C96"/>
    <w:rsid w:val="001B78A8"/>
    <w:rsid w:val="001C379F"/>
    <w:rsid w:val="001C7CC4"/>
    <w:rsid w:val="001D1493"/>
    <w:rsid w:val="001D1B55"/>
    <w:rsid w:val="001D458A"/>
    <w:rsid w:val="001D66F3"/>
    <w:rsid w:val="001E0334"/>
    <w:rsid w:val="001E21AE"/>
    <w:rsid w:val="001E32BD"/>
    <w:rsid w:val="001E44E0"/>
    <w:rsid w:val="001F181C"/>
    <w:rsid w:val="0020010F"/>
    <w:rsid w:val="00200796"/>
    <w:rsid w:val="002050D5"/>
    <w:rsid w:val="002068A9"/>
    <w:rsid w:val="0020769E"/>
    <w:rsid w:val="00213343"/>
    <w:rsid w:val="00220BB1"/>
    <w:rsid w:val="002262F1"/>
    <w:rsid w:val="00226890"/>
    <w:rsid w:val="00231356"/>
    <w:rsid w:val="002316D3"/>
    <w:rsid w:val="00231D13"/>
    <w:rsid w:val="002346AB"/>
    <w:rsid w:val="00241C7B"/>
    <w:rsid w:val="0024232D"/>
    <w:rsid w:val="002446A9"/>
    <w:rsid w:val="002506DD"/>
    <w:rsid w:val="00250E45"/>
    <w:rsid w:val="00251E3E"/>
    <w:rsid w:val="0025444E"/>
    <w:rsid w:val="002545EB"/>
    <w:rsid w:val="002570D9"/>
    <w:rsid w:val="00261A09"/>
    <w:rsid w:val="00266022"/>
    <w:rsid w:val="00275857"/>
    <w:rsid w:val="0027618F"/>
    <w:rsid w:val="00284B36"/>
    <w:rsid w:val="002A52FB"/>
    <w:rsid w:val="002B15CA"/>
    <w:rsid w:val="002B169A"/>
    <w:rsid w:val="002B2B6B"/>
    <w:rsid w:val="002B678E"/>
    <w:rsid w:val="002B762F"/>
    <w:rsid w:val="002C0980"/>
    <w:rsid w:val="002C1976"/>
    <w:rsid w:val="002C1D2D"/>
    <w:rsid w:val="002D1DAB"/>
    <w:rsid w:val="002D5971"/>
    <w:rsid w:val="002D6D9E"/>
    <w:rsid w:val="002E24D2"/>
    <w:rsid w:val="002E3BBF"/>
    <w:rsid w:val="002E3DA6"/>
    <w:rsid w:val="002F12DC"/>
    <w:rsid w:val="002F5600"/>
    <w:rsid w:val="002F6672"/>
    <w:rsid w:val="00300027"/>
    <w:rsid w:val="00303005"/>
    <w:rsid w:val="003040D1"/>
    <w:rsid w:val="003071F4"/>
    <w:rsid w:val="003104AD"/>
    <w:rsid w:val="00315C8E"/>
    <w:rsid w:val="00326DDA"/>
    <w:rsid w:val="00327A68"/>
    <w:rsid w:val="00330711"/>
    <w:rsid w:val="00335DE4"/>
    <w:rsid w:val="00336E47"/>
    <w:rsid w:val="003406ED"/>
    <w:rsid w:val="00340EDD"/>
    <w:rsid w:val="00343BFD"/>
    <w:rsid w:val="00344409"/>
    <w:rsid w:val="003452ED"/>
    <w:rsid w:val="00351761"/>
    <w:rsid w:val="00355B17"/>
    <w:rsid w:val="0036414D"/>
    <w:rsid w:val="003667E6"/>
    <w:rsid w:val="00374FF1"/>
    <w:rsid w:val="00381A4A"/>
    <w:rsid w:val="00382B51"/>
    <w:rsid w:val="003969DA"/>
    <w:rsid w:val="003A0C3B"/>
    <w:rsid w:val="003A3DAA"/>
    <w:rsid w:val="003A5894"/>
    <w:rsid w:val="003A5BD3"/>
    <w:rsid w:val="003A6592"/>
    <w:rsid w:val="003B33F0"/>
    <w:rsid w:val="003B5D14"/>
    <w:rsid w:val="003C0328"/>
    <w:rsid w:val="003C4AE0"/>
    <w:rsid w:val="003C57DE"/>
    <w:rsid w:val="003C6B64"/>
    <w:rsid w:val="003D17E4"/>
    <w:rsid w:val="003D1DD4"/>
    <w:rsid w:val="003D4148"/>
    <w:rsid w:val="003D59B5"/>
    <w:rsid w:val="003E2B8C"/>
    <w:rsid w:val="003E484D"/>
    <w:rsid w:val="003E620E"/>
    <w:rsid w:val="003F18D3"/>
    <w:rsid w:val="003F1F48"/>
    <w:rsid w:val="003F2F2D"/>
    <w:rsid w:val="003F383F"/>
    <w:rsid w:val="003F7BA7"/>
    <w:rsid w:val="00402186"/>
    <w:rsid w:val="0040303F"/>
    <w:rsid w:val="0040315D"/>
    <w:rsid w:val="00404907"/>
    <w:rsid w:val="00407EE8"/>
    <w:rsid w:val="00414C89"/>
    <w:rsid w:val="00415E62"/>
    <w:rsid w:val="00421D75"/>
    <w:rsid w:val="00431622"/>
    <w:rsid w:val="00431938"/>
    <w:rsid w:val="00433FCF"/>
    <w:rsid w:val="0043727D"/>
    <w:rsid w:val="00442057"/>
    <w:rsid w:val="00442922"/>
    <w:rsid w:val="004429C9"/>
    <w:rsid w:val="00443CCB"/>
    <w:rsid w:val="00447222"/>
    <w:rsid w:val="00451F82"/>
    <w:rsid w:val="004549B0"/>
    <w:rsid w:val="004631E8"/>
    <w:rsid w:val="004635AD"/>
    <w:rsid w:val="00464476"/>
    <w:rsid w:val="00465489"/>
    <w:rsid w:val="00466BC5"/>
    <w:rsid w:val="004679D8"/>
    <w:rsid w:val="00476E3E"/>
    <w:rsid w:val="00477461"/>
    <w:rsid w:val="004801F1"/>
    <w:rsid w:val="004812B7"/>
    <w:rsid w:val="004834AB"/>
    <w:rsid w:val="00484B0E"/>
    <w:rsid w:val="00484BEB"/>
    <w:rsid w:val="00490F26"/>
    <w:rsid w:val="00491186"/>
    <w:rsid w:val="00491E01"/>
    <w:rsid w:val="00493AA9"/>
    <w:rsid w:val="00494203"/>
    <w:rsid w:val="0049439E"/>
    <w:rsid w:val="00494C06"/>
    <w:rsid w:val="004A1342"/>
    <w:rsid w:val="004A1A60"/>
    <w:rsid w:val="004A274F"/>
    <w:rsid w:val="004B1E04"/>
    <w:rsid w:val="004B361D"/>
    <w:rsid w:val="004B3941"/>
    <w:rsid w:val="004B445C"/>
    <w:rsid w:val="004B645D"/>
    <w:rsid w:val="004B6680"/>
    <w:rsid w:val="004C2B89"/>
    <w:rsid w:val="004C4A0E"/>
    <w:rsid w:val="004D1719"/>
    <w:rsid w:val="004F3CC8"/>
    <w:rsid w:val="004F5139"/>
    <w:rsid w:val="0050201A"/>
    <w:rsid w:val="00505337"/>
    <w:rsid w:val="00506577"/>
    <w:rsid w:val="00506CA2"/>
    <w:rsid w:val="00507ECF"/>
    <w:rsid w:val="005220A0"/>
    <w:rsid w:val="005223A3"/>
    <w:rsid w:val="00530006"/>
    <w:rsid w:val="00532EEA"/>
    <w:rsid w:val="00536943"/>
    <w:rsid w:val="005372B3"/>
    <w:rsid w:val="0054266F"/>
    <w:rsid w:val="00547463"/>
    <w:rsid w:val="0055001E"/>
    <w:rsid w:val="0055117C"/>
    <w:rsid w:val="00563767"/>
    <w:rsid w:val="005767FA"/>
    <w:rsid w:val="00577BF1"/>
    <w:rsid w:val="00582789"/>
    <w:rsid w:val="00582C42"/>
    <w:rsid w:val="00584BA1"/>
    <w:rsid w:val="005874E0"/>
    <w:rsid w:val="00595537"/>
    <w:rsid w:val="005A6A8E"/>
    <w:rsid w:val="005B4497"/>
    <w:rsid w:val="005B7459"/>
    <w:rsid w:val="005C0253"/>
    <w:rsid w:val="005C119C"/>
    <w:rsid w:val="005C1643"/>
    <w:rsid w:val="005D18D8"/>
    <w:rsid w:val="005D351B"/>
    <w:rsid w:val="005D54E4"/>
    <w:rsid w:val="005E1735"/>
    <w:rsid w:val="005E2156"/>
    <w:rsid w:val="005E2477"/>
    <w:rsid w:val="005E25F7"/>
    <w:rsid w:val="005E2E44"/>
    <w:rsid w:val="005E562E"/>
    <w:rsid w:val="005E755E"/>
    <w:rsid w:val="005F4A84"/>
    <w:rsid w:val="005F66DE"/>
    <w:rsid w:val="006020C6"/>
    <w:rsid w:val="006042B1"/>
    <w:rsid w:val="0060559E"/>
    <w:rsid w:val="006069D9"/>
    <w:rsid w:val="00611148"/>
    <w:rsid w:val="00611661"/>
    <w:rsid w:val="00614E1C"/>
    <w:rsid w:val="00616F82"/>
    <w:rsid w:val="00617527"/>
    <w:rsid w:val="006177A5"/>
    <w:rsid w:val="0062027A"/>
    <w:rsid w:val="00624E1D"/>
    <w:rsid w:val="00631709"/>
    <w:rsid w:val="00635DC2"/>
    <w:rsid w:val="00636D82"/>
    <w:rsid w:val="00641ED0"/>
    <w:rsid w:val="006458C2"/>
    <w:rsid w:val="00647435"/>
    <w:rsid w:val="00654536"/>
    <w:rsid w:val="00654745"/>
    <w:rsid w:val="006577E3"/>
    <w:rsid w:val="006622E2"/>
    <w:rsid w:val="006663F7"/>
    <w:rsid w:val="0066654F"/>
    <w:rsid w:val="00670D1A"/>
    <w:rsid w:val="00671428"/>
    <w:rsid w:val="00675F52"/>
    <w:rsid w:val="00677F81"/>
    <w:rsid w:val="00682886"/>
    <w:rsid w:val="00683A6C"/>
    <w:rsid w:val="00684A9B"/>
    <w:rsid w:val="00685F29"/>
    <w:rsid w:val="00687C28"/>
    <w:rsid w:val="006937A8"/>
    <w:rsid w:val="00696CDB"/>
    <w:rsid w:val="006973F4"/>
    <w:rsid w:val="006A0D53"/>
    <w:rsid w:val="006A29EA"/>
    <w:rsid w:val="006A2CFE"/>
    <w:rsid w:val="006A305A"/>
    <w:rsid w:val="006A7A02"/>
    <w:rsid w:val="006B0020"/>
    <w:rsid w:val="006B038F"/>
    <w:rsid w:val="006B56A1"/>
    <w:rsid w:val="006B6A2F"/>
    <w:rsid w:val="006B764F"/>
    <w:rsid w:val="006C4D5C"/>
    <w:rsid w:val="006E093B"/>
    <w:rsid w:val="006E5582"/>
    <w:rsid w:val="006F323A"/>
    <w:rsid w:val="006F3A9F"/>
    <w:rsid w:val="006F79E8"/>
    <w:rsid w:val="00701B0E"/>
    <w:rsid w:val="00704BC4"/>
    <w:rsid w:val="00707EED"/>
    <w:rsid w:val="00711255"/>
    <w:rsid w:val="007152BF"/>
    <w:rsid w:val="00717A63"/>
    <w:rsid w:val="00721841"/>
    <w:rsid w:val="007308CA"/>
    <w:rsid w:val="00734B78"/>
    <w:rsid w:val="00736509"/>
    <w:rsid w:val="007407F8"/>
    <w:rsid w:val="00743A23"/>
    <w:rsid w:val="0075377A"/>
    <w:rsid w:val="00764FBC"/>
    <w:rsid w:val="00766D50"/>
    <w:rsid w:val="00772318"/>
    <w:rsid w:val="00776874"/>
    <w:rsid w:val="00780824"/>
    <w:rsid w:val="007846E0"/>
    <w:rsid w:val="007859DE"/>
    <w:rsid w:val="00785F49"/>
    <w:rsid w:val="00796906"/>
    <w:rsid w:val="007A4B79"/>
    <w:rsid w:val="007A62E4"/>
    <w:rsid w:val="007A6A18"/>
    <w:rsid w:val="007B6E78"/>
    <w:rsid w:val="007C4EBF"/>
    <w:rsid w:val="007C74E8"/>
    <w:rsid w:val="007D0161"/>
    <w:rsid w:val="007D11DE"/>
    <w:rsid w:val="007D531E"/>
    <w:rsid w:val="007D7FFA"/>
    <w:rsid w:val="007E31BD"/>
    <w:rsid w:val="007E5A03"/>
    <w:rsid w:val="007F34F2"/>
    <w:rsid w:val="00801021"/>
    <w:rsid w:val="008107B0"/>
    <w:rsid w:val="00811310"/>
    <w:rsid w:val="00815659"/>
    <w:rsid w:val="008179C2"/>
    <w:rsid w:val="008205B9"/>
    <w:rsid w:val="00820BDA"/>
    <w:rsid w:val="0082343D"/>
    <w:rsid w:val="00827A05"/>
    <w:rsid w:val="008343DC"/>
    <w:rsid w:val="008424F1"/>
    <w:rsid w:val="0084259F"/>
    <w:rsid w:val="00842A0F"/>
    <w:rsid w:val="00844F4D"/>
    <w:rsid w:val="00847817"/>
    <w:rsid w:val="00847F50"/>
    <w:rsid w:val="00850B26"/>
    <w:rsid w:val="00856240"/>
    <w:rsid w:val="00860C2D"/>
    <w:rsid w:val="0086116A"/>
    <w:rsid w:val="0086137E"/>
    <w:rsid w:val="008620DF"/>
    <w:rsid w:val="00862B80"/>
    <w:rsid w:val="00865334"/>
    <w:rsid w:val="00875535"/>
    <w:rsid w:val="00875A05"/>
    <w:rsid w:val="00875CF4"/>
    <w:rsid w:val="008772E2"/>
    <w:rsid w:val="008803F2"/>
    <w:rsid w:val="008832D5"/>
    <w:rsid w:val="00886CE1"/>
    <w:rsid w:val="008874CE"/>
    <w:rsid w:val="008906CD"/>
    <w:rsid w:val="008938C8"/>
    <w:rsid w:val="00893E8B"/>
    <w:rsid w:val="008A24E6"/>
    <w:rsid w:val="008A40D6"/>
    <w:rsid w:val="008A69BB"/>
    <w:rsid w:val="008B30D0"/>
    <w:rsid w:val="008B6039"/>
    <w:rsid w:val="008B6A5D"/>
    <w:rsid w:val="008C5921"/>
    <w:rsid w:val="008D2248"/>
    <w:rsid w:val="008D31A0"/>
    <w:rsid w:val="008D52A2"/>
    <w:rsid w:val="008D6D0F"/>
    <w:rsid w:val="008E121B"/>
    <w:rsid w:val="008E200E"/>
    <w:rsid w:val="008E2D03"/>
    <w:rsid w:val="008E353C"/>
    <w:rsid w:val="008E5451"/>
    <w:rsid w:val="00900729"/>
    <w:rsid w:val="00902F51"/>
    <w:rsid w:val="009061D5"/>
    <w:rsid w:val="00907A5E"/>
    <w:rsid w:val="0091205F"/>
    <w:rsid w:val="00912538"/>
    <w:rsid w:val="009176B6"/>
    <w:rsid w:val="009215C6"/>
    <w:rsid w:val="00925E07"/>
    <w:rsid w:val="00930F20"/>
    <w:rsid w:val="0093131A"/>
    <w:rsid w:val="00931ED3"/>
    <w:rsid w:val="0093250E"/>
    <w:rsid w:val="00933F40"/>
    <w:rsid w:val="00943839"/>
    <w:rsid w:val="00944407"/>
    <w:rsid w:val="0095281E"/>
    <w:rsid w:val="00952D14"/>
    <w:rsid w:val="00967227"/>
    <w:rsid w:val="009676C9"/>
    <w:rsid w:val="00971B98"/>
    <w:rsid w:val="00982FE0"/>
    <w:rsid w:val="00986347"/>
    <w:rsid w:val="00990902"/>
    <w:rsid w:val="00991B29"/>
    <w:rsid w:val="0099602E"/>
    <w:rsid w:val="0099644F"/>
    <w:rsid w:val="009A2B5C"/>
    <w:rsid w:val="009A7BE2"/>
    <w:rsid w:val="009B5C42"/>
    <w:rsid w:val="009B7A5D"/>
    <w:rsid w:val="009C19F6"/>
    <w:rsid w:val="009C32A0"/>
    <w:rsid w:val="009C4654"/>
    <w:rsid w:val="009D1E14"/>
    <w:rsid w:val="009D2E84"/>
    <w:rsid w:val="009E06DF"/>
    <w:rsid w:val="009E15C3"/>
    <w:rsid w:val="009F1F62"/>
    <w:rsid w:val="009F2A51"/>
    <w:rsid w:val="00A02606"/>
    <w:rsid w:val="00A07446"/>
    <w:rsid w:val="00A07BEC"/>
    <w:rsid w:val="00A10BAF"/>
    <w:rsid w:val="00A12587"/>
    <w:rsid w:val="00A242A7"/>
    <w:rsid w:val="00A25D10"/>
    <w:rsid w:val="00A27ED6"/>
    <w:rsid w:val="00A315B3"/>
    <w:rsid w:val="00A43C64"/>
    <w:rsid w:val="00A43E05"/>
    <w:rsid w:val="00A522BE"/>
    <w:rsid w:val="00A528C6"/>
    <w:rsid w:val="00A52CBD"/>
    <w:rsid w:val="00A52F95"/>
    <w:rsid w:val="00A539EA"/>
    <w:rsid w:val="00A5592B"/>
    <w:rsid w:val="00A63928"/>
    <w:rsid w:val="00A809FB"/>
    <w:rsid w:val="00A81964"/>
    <w:rsid w:val="00A826FA"/>
    <w:rsid w:val="00A83C1E"/>
    <w:rsid w:val="00A845F0"/>
    <w:rsid w:val="00A8527B"/>
    <w:rsid w:val="00A86256"/>
    <w:rsid w:val="00A909E0"/>
    <w:rsid w:val="00A9457F"/>
    <w:rsid w:val="00AB6FD7"/>
    <w:rsid w:val="00AB74C5"/>
    <w:rsid w:val="00AC0391"/>
    <w:rsid w:val="00AC1CA1"/>
    <w:rsid w:val="00AC729D"/>
    <w:rsid w:val="00AD414D"/>
    <w:rsid w:val="00AD777B"/>
    <w:rsid w:val="00AE21C5"/>
    <w:rsid w:val="00AE24B0"/>
    <w:rsid w:val="00AE7FA0"/>
    <w:rsid w:val="00AF0496"/>
    <w:rsid w:val="00AF2464"/>
    <w:rsid w:val="00AF27CB"/>
    <w:rsid w:val="00AF37CF"/>
    <w:rsid w:val="00AF56C4"/>
    <w:rsid w:val="00AF7947"/>
    <w:rsid w:val="00B12542"/>
    <w:rsid w:val="00B15A44"/>
    <w:rsid w:val="00B15B28"/>
    <w:rsid w:val="00B1704A"/>
    <w:rsid w:val="00B3068A"/>
    <w:rsid w:val="00B3613B"/>
    <w:rsid w:val="00B379D3"/>
    <w:rsid w:val="00B41CDC"/>
    <w:rsid w:val="00B43C38"/>
    <w:rsid w:val="00B4751C"/>
    <w:rsid w:val="00B47A3A"/>
    <w:rsid w:val="00B52BDD"/>
    <w:rsid w:val="00B61A44"/>
    <w:rsid w:val="00B61DF5"/>
    <w:rsid w:val="00B64A21"/>
    <w:rsid w:val="00B67E78"/>
    <w:rsid w:val="00B70862"/>
    <w:rsid w:val="00B70D0A"/>
    <w:rsid w:val="00B71BA7"/>
    <w:rsid w:val="00B72897"/>
    <w:rsid w:val="00B842FA"/>
    <w:rsid w:val="00B85970"/>
    <w:rsid w:val="00B875D5"/>
    <w:rsid w:val="00B90006"/>
    <w:rsid w:val="00B94E0F"/>
    <w:rsid w:val="00B973E8"/>
    <w:rsid w:val="00B97BE2"/>
    <w:rsid w:val="00BA2932"/>
    <w:rsid w:val="00BA5DA4"/>
    <w:rsid w:val="00BA6026"/>
    <w:rsid w:val="00BB1FC1"/>
    <w:rsid w:val="00BB63AD"/>
    <w:rsid w:val="00BC13D0"/>
    <w:rsid w:val="00BC18D4"/>
    <w:rsid w:val="00BD2CA9"/>
    <w:rsid w:val="00BD6BFD"/>
    <w:rsid w:val="00BF2FBC"/>
    <w:rsid w:val="00BF3013"/>
    <w:rsid w:val="00BF3B86"/>
    <w:rsid w:val="00BF56EE"/>
    <w:rsid w:val="00C01A9D"/>
    <w:rsid w:val="00C022E9"/>
    <w:rsid w:val="00C04DD9"/>
    <w:rsid w:val="00C07554"/>
    <w:rsid w:val="00C11EF6"/>
    <w:rsid w:val="00C129BC"/>
    <w:rsid w:val="00C12A4C"/>
    <w:rsid w:val="00C13793"/>
    <w:rsid w:val="00C139FE"/>
    <w:rsid w:val="00C209C0"/>
    <w:rsid w:val="00C239E2"/>
    <w:rsid w:val="00C26731"/>
    <w:rsid w:val="00C3083B"/>
    <w:rsid w:val="00C31324"/>
    <w:rsid w:val="00C32483"/>
    <w:rsid w:val="00C33617"/>
    <w:rsid w:val="00C339D2"/>
    <w:rsid w:val="00C341EC"/>
    <w:rsid w:val="00C41620"/>
    <w:rsid w:val="00C434C1"/>
    <w:rsid w:val="00C4389B"/>
    <w:rsid w:val="00C4587F"/>
    <w:rsid w:val="00C460C8"/>
    <w:rsid w:val="00C5124A"/>
    <w:rsid w:val="00C51A2B"/>
    <w:rsid w:val="00C54506"/>
    <w:rsid w:val="00C5537A"/>
    <w:rsid w:val="00C55721"/>
    <w:rsid w:val="00C601AC"/>
    <w:rsid w:val="00C60392"/>
    <w:rsid w:val="00C63A12"/>
    <w:rsid w:val="00C72358"/>
    <w:rsid w:val="00C74F89"/>
    <w:rsid w:val="00C80F18"/>
    <w:rsid w:val="00C8141D"/>
    <w:rsid w:val="00C826A7"/>
    <w:rsid w:val="00C8322D"/>
    <w:rsid w:val="00C90272"/>
    <w:rsid w:val="00C9150E"/>
    <w:rsid w:val="00C95097"/>
    <w:rsid w:val="00CA2161"/>
    <w:rsid w:val="00CA5AF8"/>
    <w:rsid w:val="00CB7587"/>
    <w:rsid w:val="00CB7BC5"/>
    <w:rsid w:val="00CC2F29"/>
    <w:rsid w:val="00CD27F4"/>
    <w:rsid w:val="00CD37C2"/>
    <w:rsid w:val="00CD65F5"/>
    <w:rsid w:val="00CD67A7"/>
    <w:rsid w:val="00CE173A"/>
    <w:rsid w:val="00CE2600"/>
    <w:rsid w:val="00CE6589"/>
    <w:rsid w:val="00CF3CCB"/>
    <w:rsid w:val="00CF7C76"/>
    <w:rsid w:val="00D00921"/>
    <w:rsid w:val="00D0381F"/>
    <w:rsid w:val="00D0661D"/>
    <w:rsid w:val="00D100F5"/>
    <w:rsid w:val="00D11553"/>
    <w:rsid w:val="00D13371"/>
    <w:rsid w:val="00D15AB6"/>
    <w:rsid w:val="00D240AC"/>
    <w:rsid w:val="00D25C4F"/>
    <w:rsid w:val="00D27CDF"/>
    <w:rsid w:val="00D31F0E"/>
    <w:rsid w:val="00D37462"/>
    <w:rsid w:val="00D45540"/>
    <w:rsid w:val="00D7082F"/>
    <w:rsid w:val="00D77ECA"/>
    <w:rsid w:val="00D870C6"/>
    <w:rsid w:val="00DA28B6"/>
    <w:rsid w:val="00DA52D9"/>
    <w:rsid w:val="00DA7EF3"/>
    <w:rsid w:val="00DB1308"/>
    <w:rsid w:val="00DC229F"/>
    <w:rsid w:val="00DC6CB9"/>
    <w:rsid w:val="00DC7F22"/>
    <w:rsid w:val="00DD113E"/>
    <w:rsid w:val="00DF2CBC"/>
    <w:rsid w:val="00E04E53"/>
    <w:rsid w:val="00E05061"/>
    <w:rsid w:val="00E05714"/>
    <w:rsid w:val="00E05E7F"/>
    <w:rsid w:val="00E12E3C"/>
    <w:rsid w:val="00E12ED0"/>
    <w:rsid w:val="00E13514"/>
    <w:rsid w:val="00E14164"/>
    <w:rsid w:val="00E1574F"/>
    <w:rsid w:val="00E27D55"/>
    <w:rsid w:val="00E307C9"/>
    <w:rsid w:val="00E32D72"/>
    <w:rsid w:val="00E47DB5"/>
    <w:rsid w:val="00E51623"/>
    <w:rsid w:val="00E51F40"/>
    <w:rsid w:val="00E52C99"/>
    <w:rsid w:val="00E53B5C"/>
    <w:rsid w:val="00E6257E"/>
    <w:rsid w:val="00E63F60"/>
    <w:rsid w:val="00E6430E"/>
    <w:rsid w:val="00E74661"/>
    <w:rsid w:val="00E765FD"/>
    <w:rsid w:val="00E83773"/>
    <w:rsid w:val="00E85C7E"/>
    <w:rsid w:val="00E90089"/>
    <w:rsid w:val="00E95B82"/>
    <w:rsid w:val="00E97305"/>
    <w:rsid w:val="00EA69C5"/>
    <w:rsid w:val="00EB3445"/>
    <w:rsid w:val="00EC2152"/>
    <w:rsid w:val="00EC4466"/>
    <w:rsid w:val="00EC7F7B"/>
    <w:rsid w:val="00EE0B0E"/>
    <w:rsid w:val="00EE1E90"/>
    <w:rsid w:val="00EE381E"/>
    <w:rsid w:val="00EE61A9"/>
    <w:rsid w:val="00EF30D8"/>
    <w:rsid w:val="00EF428C"/>
    <w:rsid w:val="00EF497D"/>
    <w:rsid w:val="00F12EED"/>
    <w:rsid w:val="00F13AB4"/>
    <w:rsid w:val="00F15FF7"/>
    <w:rsid w:val="00F218F0"/>
    <w:rsid w:val="00F224EB"/>
    <w:rsid w:val="00F2563C"/>
    <w:rsid w:val="00F32E1A"/>
    <w:rsid w:val="00F340F2"/>
    <w:rsid w:val="00F34B80"/>
    <w:rsid w:val="00F40572"/>
    <w:rsid w:val="00F4170E"/>
    <w:rsid w:val="00F43AA4"/>
    <w:rsid w:val="00F4777A"/>
    <w:rsid w:val="00F50163"/>
    <w:rsid w:val="00F5144B"/>
    <w:rsid w:val="00F53541"/>
    <w:rsid w:val="00F55053"/>
    <w:rsid w:val="00F56056"/>
    <w:rsid w:val="00F62C72"/>
    <w:rsid w:val="00F630E6"/>
    <w:rsid w:val="00F74545"/>
    <w:rsid w:val="00F823AA"/>
    <w:rsid w:val="00F823E3"/>
    <w:rsid w:val="00F82DA2"/>
    <w:rsid w:val="00F85EEE"/>
    <w:rsid w:val="00F86B61"/>
    <w:rsid w:val="00F86CD1"/>
    <w:rsid w:val="00F960FE"/>
    <w:rsid w:val="00FA0D75"/>
    <w:rsid w:val="00FA3A65"/>
    <w:rsid w:val="00FA3AA4"/>
    <w:rsid w:val="00FA442B"/>
    <w:rsid w:val="00FA5FF2"/>
    <w:rsid w:val="00FA6314"/>
    <w:rsid w:val="00FC34D2"/>
    <w:rsid w:val="00FC74D5"/>
    <w:rsid w:val="00FD2B95"/>
    <w:rsid w:val="00FD59C2"/>
    <w:rsid w:val="00FD730E"/>
    <w:rsid w:val="00FD781C"/>
    <w:rsid w:val="00FE401A"/>
    <w:rsid w:val="00FE5851"/>
    <w:rsid w:val="00FF1643"/>
    <w:rsid w:val="00FF1ED3"/>
    <w:rsid w:val="00FF2051"/>
    <w:rsid w:val="00FF2233"/>
    <w:rsid w:val="00FF2D35"/>
    <w:rsid w:val="00FF5C05"/>
    <w:rsid w:val="00FF6049"/>
    <w:rsid w:val="00FF653D"/>
    <w:rsid w:val="00FF72D4"/>
    <w:rsid w:val="00FF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3DA0"/>
  <w15:chartTrackingRefBased/>
  <w15:docId w15:val="{B6A7AEF4-0C85-4E09-A887-07905B62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0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90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90F2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90F2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90F2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90F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90F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90F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90F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0F2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90F2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90F2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90F2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90F2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90F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90F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90F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90F26"/>
    <w:rPr>
      <w:rFonts w:eastAsiaTheme="majorEastAsia" w:cstheme="majorBidi"/>
      <w:color w:val="272727" w:themeColor="text1" w:themeTint="D8"/>
    </w:rPr>
  </w:style>
  <w:style w:type="paragraph" w:styleId="Ttulo">
    <w:name w:val="Title"/>
    <w:basedOn w:val="Normal"/>
    <w:next w:val="Normal"/>
    <w:link w:val="TtuloCar"/>
    <w:uiPriority w:val="10"/>
    <w:qFormat/>
    <w:rsid w:val="00490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0F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90F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90F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90F26"/>
    <w:pPr>
      <w:spacing w:before="160"/>
      <w:jc w:val="center"/>
    </w:pPr>
    <w:rPr>
      <w:i/>
      <w:iCs/>
      <w:color w:val="404040" w:themeColor="text1" w:themeTint="BF"/>
    </w:rPr>
  </w:style>
  <w:style w:type="character" w:customStyle="1" w:styleId="CitaCar">
    <w:name w:val="Cita Car"/>
    <w:basedOn w:val="Fuentedeprrafopredeter"/>
    <w:link w:val="Cita"/>
    <w:uiPriority w:val="29"/>
    <w:rsid w:val="00490F26"/>
    <w:rPr>
      <w:i/>
      <w:iCs/>
      <w:color w:val="404040" w:themeColor="text1" w:themeTint="BF"/>
    </w:rPr>
  </w:style>
  <w:style w:type="paragraph" w:styleId="Prrafodelista">
    <w:name w:val="List Paragraph"/>
    <w:basedOn w:val="Normal"/>
    <w:uiPriority w:val="34"/>
    <w:qFormat/>
    <w:rsid w:val="00490F26"/>
    <w:pPr>
      <w:ind w:left="720"/>
      <w:contextualSpacing/>
    </w:pPr>
  </w:style>
  <w:style w:type="character" w:styleId="nfasisintenso">
    <w:name w:val="Intense Emphasis"/>
    <w:basedOn w:val="Fuentedeprrafopredeter"/>
    <w:uiPriority w:val="21"/>
    <w:qFormat/>
    <w:rsid w:val="00490F26"/>
    <w:rPr>
      <w:i/>
      <w:iCs/>
      <w:color w:val="0F4761" w:themeColor="accent1" w:themeShade="BF"/>
    </w:rPr>
  </w:style>
  <w:style w:type="paragraph" w:styleId="Citadestacada">
    <w:name w:val="Intense Quote"/>
    <w:basedOn w:val="Normal"/>
    <w:next w:val="Normal"/>
    <w:link w:val="CitadestacadaCar"/>
    <w:uiPriority w:val="30"/>
    <w:qFormat/>
    <w:rsid w:val="00490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90F26"/>
    <w:rPr>
      <w:i/>
      <w:iCs/>
      <w:color w:val="0F4761" w:themeColor="accent1" w:themeShade="BF"/>
    </w:rPr>
  </w:style>
  <w:style w:type="character" w:styleId="Referenciaintensa">
    <w:name w:val="Intense Reference"/>
    <w:basedOn w:val="Fuentedeprrafopredeter"/>
    <w:uiPriority w:val="32"/>
    <w:qFormat/>
    <w:rsid w:val="00490F26"/>
    <w:rPr>
      <w:b/>
      <w:bCs/>
      <w:smallCaps/>
      <w:color w:val="0F4761" w:themeColor="accent1" w:themeShade="BF"/>
      <w:spacing w:val="5"/>
    </w:rPr>
  </w:style>
  <w:style w:type="character" w:styleId="Hipervnculo">
    <w:name w:val="Hyperlink"/>
    <w:basedOn w:val="Fuentedeprrafopredeter"/>
    <w:uiPriority w:val="99"/>
    <w:unhideWhenUsed/>
    <w:rsid w:val="00711255"/>
    <w:rPr>
      <w:color w:val="467886" w:themeColor="hyperlink"/>
      <w:u w:val="single"/>
    </w:rPr>
  </w:style>
  <w:style w:type="character" w:styleId="Mencinsinresolver">
    <w:name w:val="Unresolved Mention"/>
    <w:basedOn w:val="Fuentedeprrafopredeter"/>
    <w:uiPriority w:val="99"/>
    <w:semiHidden/>
    <w:unhideWhenUsed/>
    <w:rsid w:val="00711255"/>
    <w:rPr>
      <w:color w:val="605E5C"/>
      <w:shd w:val="clear" w:color="auto" w:fill="E1DFDD"/>
    </w:rPr>
  </w:style>
  <w:style w:type="character" w:styleId="Refdecomentario">
    <w:name w:val="annotation reference"/>
    <w:basedOn w:val="Fuentedeprrafopredeter"/>
    <w:uiPriority w:val="99"/>
    <w:semiHidden/>
    <w:unhideWhenUsed/>
    <w:rsid w:val="00A25D10"/>
    <w:rPr>
      <w:sz w:val="16"/>
      <w:szCs w:val="16"/>
    </w:rPr>
  </w:style>
  <w:style w:type="paragraph" w:styleId="Textocomentario">
    <w:name w:val="annotation text"/>
    <w:basedOn w:val="Normal"/>
    <w:link w:val="TextocomentarioCar"/>
    <w:uiPriority w:val="99"/>
    <w:unhideWhenUsed/>
    <w:rsid w:val="00A25D10"/>
    <w:pPr>
      <w:spacing w:line="240" w:lineRule="auto"/>
    </w:pPr>
    <w:rPr>
      <w:sz w:val="20"/>
      <w:szCs w:val="20"/>
    </w:rPr>
  </w:style>
  <w:style w:type="character" w:customStyle="1" w:styleId="TextocomentarioCar">
    <w:name w:val="Texto comentario Car"/>
    <w:basedOn w:val="Fuentedeprrafopredeter"/>
    <w:link w:val="Textocomentario"/>
    <w:uiPriority w:val="99"/>
    <w:rsid w:val="00A25D10"/>
    <w:rPr>
      <w:sz w:val="20"/>
      <w:szCs w:val="20"/>
    </w:rPr>
  </w:style>
  <w:style w:type="paragraph" w:styleId="Asuntodelcomentario">
    <w:name w:val="annotation subject"/>
    <w:basedOn w:val="Textocomentario"/>
    <w:next w:val="Textocomentario"/>
    <w:link w:val="AsuntodelcomentarioCar"/>
    <w:uiPriority w:val="99"/>
    <w:semiHidden/>
    <w:unhideWhenUsed/>
    <w:rsid w:val="00A25D10"/>
    <w:rPr>
      <w:b/>
      <w:bCs/>
    </w:rPr>
  </w:style>
  <w:style w:type="character" w:customStyle="1" w:styleId="AsuntodelcomentarioCar">
    <w:name w:val="Asunto del comentario Car"/>
    <w:basedOn w:val="TextocomentarioCar"/>
    <w:link w:val="Asuntodelcomentario"/>
    <w:uiPriority w:val="99"/>
    <w:semiHidden/>
    <w:rsid w:val="00A25D10"/>
    <w:rPr>
      <w:b/>
      <w:bCs/>
      <w:sz w:val="20"/>
      <w:szCs w:val="20"/>
    </w:rPr>
  </w:style>
  <w:style w:type="paragraph" w:styleId="Revisin">
    <w:name w:val="Revision"/>
    <w:hidden/>
    <w:uiPriority w:val="99"/>
    <w:semiHidden/>
    <w:rsid w:val="003667E6"/>
    <w:pPr>
      <w:spacing w:after="0" w:line="240" w:lineRule="auto"/>
    </w:pPr>
  </w:style>
  <w:style w:type="character" w:styleId="nfasis">
    <w:name w:val="Emphasis"/>
    <w:basedOn w:val="Fuentedeprrafopredeter"/>
    <w:uiPriority w:val="20"/>
    <w:qFormat/>
    <w:rsid w:val="00E53B5C"/>
    <w:rPr>
      <w:i/>
      <w:iCs/>
    </w:rPr>
  </w:style>
  <w:style w:type="character" w:customStyle="1" w:styleId="quoting-url">
    <w:name w:val="quoting-url"/>
    <w:basedOn w:val="Fuentedeprrafopredeter"/>
    <w:rsid w:val="00E53B5C"/>
  </w:style>
  <w:style w:type="character" w:customStyle="1" w:styleId="name">
    <w:name w:val="name"/>
    <w:basedOn w:val="Fuentedeprrafopredeter"/>
    <w:rsid w:val="001B78A8"/>
  </w:style>
  <w:style w:type="character" w:customStyle="1" w:styleId="affiliation">
    <w:name w:val="affiliation"/>
    <w:basedOn w:val="Fuentedeprrafopredeter"/>
    <w:rsid w:val="001B78A8"/>
  </w:style>
  <w:style w:type="character" w:customStyle="1" w:styleId="orcid">
    <w:name w:val="orcid"/>
    <w:basedOn w:val="Fuentedeprrafopredeter"/>
    <w:rsid w:val="001B7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68411">
      <w:bodyDiv w:val="1"/>
      <w:marLeft w:val="0"/>
      <w:marRight w:val="0"/>
      <w:marTop w:val="0"/>
      <w:marBottom w:val="0"/>
      <w:divBdr>
        <w:top w:val="none" w:sz="0" w:space="0" w:color="auto"/>
        <w:left w:val="none" w:sz="0" w:space="0" w:color="auto"/>
        <w:bottom w:val="none" w:sz="0" w:space="0" w:color="auto"/>
        <w:right w:val="none" w:sz="0" w:space="0" w:color="auto"/>
      </w:divBdr>
    </w:div>
    <w:div w:id="545411896">
      <w:bodyDiv w:val="1"/>
      <w:marLeft w:val="0"/>
      <w:marRight w:val="0"/>
      <w:marTop w:val="0"/>
      <w:marBottom w:val="0"/>
      <w:divBdr>
        <w:top w:val="none" w:sz="0" w:space="0" w:color="auto"/>
        <w:left w:val="none" w:sz="0" w:space="0" w:color="auto"/>
        <w:bottom w:val="none" w:sz="0" w:space="0" w:color="auto"/>
        <w:right w:val="none" w:sz="0" w:space="0" w:color="auto"/>
      </w:divBdr>
    </w:div>
    <w:div w:id="630672760">
      <w:bodyDiv w:val="1"/>
      <w:marLeft w:val="0"/>
      <w:marRight w:val="0"/>
      <w:marTop w:val="0"/>
      <w:marBottom w:val="0"/>
      <w:divBdr>
        <w:top w:val="none" w:sz="0" w:space="0" w:color="auto"/>
        <w:left w:val="none" w:sz="0" w:space="0" w:color="auto"/>
        <w:bottom w:val="none" w:sz="0" w:space="0" w:color="auto"/>
        <w:right w:val="none" w:sz="0" w:space="0" w:color="auto"/>
      </w:divBdr>
      <w:divsChild>
        <w:div w:id="332805622">
          <w:marLeft w:val="480"/>
          <w:marRight w:val="0"/>
          <w:marTop w:val="0"/>
          <w:marBottom w:val="0"/>
          <w:divBdr>
            <w:top w:val="none" w:sz="0" w:space="0" w:color="auto"/>
            <w:left w:val="none" w:sz="0" w:space="0" w:color="auto"/>
            <w:bottom w:val="none" w:sz="0" w:space="0" w:color="auto"/>
            <w:right w:val="none" w:sz="0" w:space="0" w:color="auto"/>
          </w:divBdr>
          <w:divsChild>
            <w:div w:id="19202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8248">
      <w:bodyDiv w:val="1"/>
      <w:marLeft w:val="0"/>
      <w:marRight w:val="0"/>
      <w:marTop w:val="0"/>
      <w:marBottom w:val="0"/>
      <w:divBdr>
        <w:top w:val="none" w:sz="0" w:space="0" w:color="auto"/>
        <w:left w:val="none" w:sz="0" w:space="0" w:color="auto"/>
        <w:bottom w:val="none" w:sz="0" w:space="0" w:color="auto"/>
        <w:right w:val="none" w:sz="0" w:space="0" w:color="auto"/>
      </w:divBdr>
    </w:div>
    <w:div w:id="806359987">
      <w:bodyDiv w:val="1"/>
      <w:marLeft w:val="0"/>
      <w:marRight w:val="0"/>
      <w:marTop w:val="0"/>
      <w:marBottom w:val="0"/>
      <w:divBdr>
        <w:top w:val="none" w:sz="0" w:space="0" w:color="auto"/>
        <w:left w:val="none" w:sz="0" w:space="0" w:color="auto"/>
        <w:bottom w:val="none" w:sz="0" w:space="0" w:color="auto"/>
        <w:right w:val="none" w:sz="0" w:space="0" w:color="auto"/>
      </w:divBdr>
    </w:div>
    <w:div w:id="873274084">
      <w:bodyDiv w:val="1"/>
      <w:marLeft w:val="0"/>
      <w:marRight w:val="0"/>
      <w:marTop w:val="0"/>
      <w:marBottom w:val="0"/>
      <w:divBdr>
        <w:top w:val="none" w:sz="0" w:space="0" w:color="auto"/>
        <w:left w:val="none" w:sz="0" w:space="0" w:color="auto"/>
        <w:bottom w:val="none" w:sz="0" w:space="0" w:color="auto"/>
        <w:right w:val="none" w:sz="0" w:space="0" w:color="auto"/>
      </w:divBdr>
    </w:div>
    <w:div w:id="963542257">
      <w:bodyDiv w:val="1"/>
      <w:marLeft w:val="0"/>
      <w:marRight w:val="0"/>
      <w:marTop w:val="0"/>
      <w:marBottom w:val="0"/>
      <w:divBdr>
        <w:top w:val="none" w:sz="0" w:space="0" w:color="auto"/>
        <w:left w:val="none" w:sz="0" w:space="0" w:color="auto"/>
        <w:bottom w:val="none" w:sz="0" w:space="0" w:color="auto"/>
        <w:right w:val="none" w:sz="0" w:space="0" w:color="auto"/>
      </w:divBdr>
    </w:div>
    <w:div w:id="974869864">
      <w:bodyDiv w:val="1"/>
      <w:marLeft w:val="0"/>
      <w:marRight w:val="0"/>
      <w:marTop w:val="0"/>
      <w:marBottom w:val="0"/>
      <w:divBdr>
        <w:top w:val="none" w:sz="0" w:space="0" w:color="auto"/>
        <w:left w:val="none" w:sz="0" w:space="0" w:color="auto"/>
        <w:bottom w:val="none" w:sz="0" w:space="0" w:color="auto"/>
        <w:right w:val="none" w:sz="0" w:space="0" w:color="auto"/>
      </w:divBdr>
      <w:divsChild>
        <w:div w:id="1690595944">
          <w:marLeft w:val="480"/>
          <w:marRight w:val="0"/>
          <w:marTop w:val="0"/>
          <w:marBottom w:val="0"/>
          <w:divBdr>
            <w:top w:val="none" w:sz="0" w:space="0" w:color="auto"/>
            <w:left w:val="none" w:sz="0" w:space="0" w:color="auto"/>
            <w:bottom w:val="none" w:sz="0" w:space="0" w:color="auto"/>
            <w:right w:val="none" w:sz="0" w:space="0" w:color="auto"/>
          </w:divBdr>
          <w:divsChild>
            <w:div w:id="18144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2614">
      <w:bodyDiv w:val="1"/>
      <w:marLeft w:val="0"/>
      <w:marRight w:val="0"/>
      <w:marTop w:val="0"/>
      <w:marBottom w:val="0"/>
      <w:divBdr>
        <w:top w:val="none" w:sz="0" w:space="0" w:color="auto"/>
        <w:left w:val="none" w:sz="0" w:space="0" w:color="auto"/>
        <w:bottom w:val="none" w:sz="0" w:space="0" w:color="auto"/>
        <w:right w:val="none" w:sz="0" w:space="0" w:color="auto"/>
      </w:divBdr>
    </w:div>
    <w:div w:id="1078284028">
      <w:bodyDiv w:val="1"/>
      <w:marLeft w:val="0"/>
      <w:marRight w:val="0"/>
      <w:marTop w:val="0"/>
      <w:marBottom w:val="0"/>
      <w:divBdr>
        <w:top w:val="none" w:sz="0" w:space="0" w:color="auto"/>
        <w:left w:val="none" w:sz="0" w:space="0" w:color="auto"/>
        <w:bottom w:val="none" w:sz="0" w:space="0" w:color="auto"/>
        <w:right w:val="none" w:sz="0" w:space="0" w:color="auto"/>
      </w:divBdr>
    </w:div>
    <w:div w:id="1121804099">
      <w:bodyDiv w:val="1"/>
      <w:marLeft w:val="0"/>
      <w:marRight w:val="0"/>
      <w:marTop w:val="0"/>
      <w:marBottom w:val="0"/>
      <w:divBdr>
        <w:top w:val="none" w:sz="0" w:space="0" w:color="auto"/>
        <w:left w:val="none" w:sz="0" w:space="0" w:color="auto"/>
        <w:bottom w:val="none" w:sz="0" w:space="0" w:color="auto"/>
        <w:right w:val="none" w:sz="0" w:space="0" w:color="auto"/>
      </w:divBdr>
    </w:div>
    <w:div w:id="1174496810">
      <w:bodyDiv w:val="1"/>
      <w:marLeft w:val="0"/>
      <w:marRight w:val="0"/>
      <w:marTop w:val="0"/>
      <w:marBottom w:val="0"/>
      <w:divBdr>
        <w:top w:val="none" w:sz="0" w:space="0" w:color="auto"/>
        <w:left w:val="none" w:sz="0" w:space="0" w:color="auto"/>
        <w:bottom w:val="none" w:sz="0" w:space="0" w:color="auto"/>
        <w:right w:val="none" w:sz="0" w:space="0" w:color="auto"/>
      </w:divBdr>
    </w:div>
    <w:div w:id="1259218591">
      <w:bodyDiv w:val="1"/>
      <w:marLeft w:val="0"/>
      <w:marRight w:val="0"/>
      <w:marTop w:val="0"/>
      <w:marBottom w:val="0"/>
      <w:divBdr>
        <w:top w:val="none" w:sz="0" w:space="0" w:color="auto"/>
        <w:left w:val="none" w:sz="0" w:space="0" w:color="auto"/>
        <w:bottom w:val="none" w:sz="0" w:space="0" w:color="auto"/>
        <w:right w:val="none" w:sz="0" w:space="0" w:color="auto"/>
      </w:divBdr>
    </w:div>
    <w:div w:id="1376853326">
      <w:bodyDiv w:val="1"/>
      <w:marLeft w:val="0"/>
      <w:marRight w:val="0"/>
      <w:marTop w:val="0"/>
      <w:marBottom w:val="0"/>
      <w:divBdr>
        <w:top w:val="none" w:sz="0" w:space="0" w:color="auto"/>
        <w:left w:val="none" w:sz="0" w:space="0" w:color="auto"/>
        <w:bottom w:val="none" w:sz="0" w:space="0" w:color="auto"/>
        <w:right w:val="none" w:sz="0" w:space="0" w:color="auto"/>
      </w:divBdr>
    </w:div>
    <w:div w:id="1435633015">
      <w:bodyDiv w:val="1"/>
      <w:marLeft w:val="0"/>
      <w:marRight w:val="0"/>
      <w:marTop w:val="0"/>
      <w:marBottom w:val="0"/>
      <w:divBdr>
        <w:top w:val="none" w:sz="0" w:space="0" w:color="auto"/>
        <w:left w:val="none" w:sz="0" w:space="0" w:color="auto"/>
        <w:bottom w:val="none" w:sz="0" w:space="0" w:color="auto"/>
        <w:right w:val="none" w:sz="0" w:space="0" w:color="auto"/>
      </w:divBdr>
    </w:div>
    <w:div w:id="1851482386">
      <w:bodyDiv w:val="1"/>
      <w:marLeft w:val="0"/>
      <w:marRight w:val="0"/>
      <w:marTop w:val="0"/>
      <w:marBottom w:val="0"/>
      <w:divBdr>
        <w:top w:val="none" w:sz="0" w:space="0" w:color="auto"/>
        <w:left w:val="none" w:sz="0" w:space="0" w:color="auto"/>
        <w:bottom w:val="none" w:sz="0" w:space="0" w:color="auto"/>
        <w:right w:val="none" w:sz="0" w:space="0" w:color="auto"/>
      </w:divBdr>
    </w:div>
    <w:div w:id="210869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customXml" Target="../customXml/item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99BBBA9B08624186216AEE00AC103B" ma:contentTypeVersion="15" ma:contentTypeDescription="Crear nuevo documento." ma:contentTypeScope="" ma:versionID="b16dcd8d3d891c9a4765dffedaaaff1f">
  <xsd:schema xmlns:xsd="http://www.w3.org/2001/XMLSchema" xmlns:xs="http://www.w3.org/2001/XMLSchema" xmlns:p="http://schemas.microsoft.com/office/2006/metadata/properties" xmlns:ns2="c4f64894-e98d-42d6-aa8f-e847b3a50c9b" xmlns:ns3="55b287fa-93b6-42b6-85ce-422c85bc711d" targetNamespace="http://schemas.microsoft.com/office/2006/metadata/properties" ma:root="true" ma:fieldsID="377bcabd245f7bde8ab61555ef5c4b04" ns2:_="" ns3:_="">
    <xsd:import namespace="c4f64894-e98d-42d6-aa8f-e847b3a50c9b"/>
    <xsd:import namespace="55b287fa-93b6-42b6-85ce-422c85bc71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3:SharedWithUsers" minOccurs="0"/>
                <xsd:element ref="ns3:SharedWithDetail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f64894-e98d-42d6-aa8f-e847b3a50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6161a256-ed29-49cf-8698-6862c4975a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b287fa-93b6-42b6-85ce-422c85bc711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11558ba-3237-4807-af99-57dace22c73d}" ma:internalName="TaxCatchAll" ma:showField="CatchAllData" ma:web="55b287fa-93b6-42b6-85ce-422c85bc711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b287fa-93b6-42b6-85ce-422c85bc711d" xsi:nil="true"/>
    <lcf76f155ced4ddcb4097134ff3c332f xmlns="c4f64894-e98d-42d6-aa8f-e847b3a50c9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FA0E2D4-9EB3-441E-B121-A18B94B720AB}"/>
</file>

<file path=customXml/itemProps2.xml><?xml version="1.0" encoding="utf-8"?>
<ds:datastoreItem xmlns:ds="http://schemas.openxmlformats.org/officeDocument/2006/customXml" ds:itemID="{8F30F2F8-DC70-445D-8756-C2DF77DE206E}"/>
</file>

<file path=customXml/itemProps3.xml><?xml version="1.0" encoding="utf-8"?>
<ds:datastoreItem xmlns:ds="http://schemas.openxmlformats.org/officeDocument/2006/customXml" ds:itemID="{C97174D6-4AF5-429E-864D-E290EC9999A4}"/>
</file>

<file path=docProps/app.xml><?xml version="1.0" encoding="utf-8"?>
<Properties xmlns="http://schemas.openxmlformats.org/officeDocument/2006/extended-properties" xmlns:vt="http://schemas.openxmlformats.org/officeDocument/2006/docPropsVTypes">
  <Template>Normal</Template>
  <TotalTime>90</TotalTime>
  <Pages>14</Pages>
  <Words>3845</Words>
  <Characters>21149</Characters>
  <Application>Microsoft Office Word</Application>
  <DocSecurity>0</DocSecurity>
  <Lines>176</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David Pardo Mercado</dc:creator>
  <cp:keywords/>
  <dc:description/>
  <cp:lastModifiedBy>pc studio</cp:lastModifiedBy>
  <cp:revision>5</cp:revision>
  <dcterms:created xsi:type="dcterms:W3CDTF">2025-05-09T03:24:00Z</dcterms:created>
  <dcterms:modified xsi:type="dcterms:W3CDTF">2025-05-09T04:52:00Z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0x0101005E99BBBA9B08624186216AEE00AC103B</vt:lpwstr>
  </property>
</Properties>
</file>